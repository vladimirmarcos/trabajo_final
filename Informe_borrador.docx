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8026" w14:textId="613231B7" w:rsidR="00AF726D" w:rsidRPr="00756A01" w:rsidRDefault="00C76382" w:rsidP="000720F5">
      <w:r w:rsidRPr="00756A01">
        <w:rPr>
          <w:noProof/>
        </w:rPr>
        <w:drawing>
          <wp:anchor distT="0" distB="0" distL="114300" distR="114300" simplePos="0" relativeHeight="251656704" behindDoc="0" locked="0" layoutInCell="0" allowOverlap="1" wp14:anchorId="776B54FD" wp14:editId="0354A45D">
            <wp:simplePos x="0" y="0"/>
            <wp:positionH relativeFrom="column">
              <wp:posOffset>2533650</wp:posOffset>
            </wp:positionH>
            <wp:positionV relativeFrom="paragraph">
              <wp:posOffset>17780</wp:posOffset>
            </wp:positionV>
            <wp:extent cx="1737360" cy="1737360"/>
            <wp:effectExtent l="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E9E6DA" w14:textId="77777777" w:rsidR="00AF726D" w:rsidRPr="00756A01" w:rsidRDefault="00AF726D"/>
    <w:p w14:paraId="134A2A1E"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MINISTERIO DE CULTURA Y EDUCACION</w:t>
      </w:r>
    </w:p>
    <w:p w14:paraId="1F3E6A1D" w14:textId="77777777" w:rsidR="00AF726D" w:rsidRPr="00756A01" w:rsidRDefault="00AF726D" w:rsidP="000720F5">
      <w:pPr>
        <w:jc w:val="center"/>
        <w:rPr>
          <w:rFonts w:ascii="Arial" w:hAnsi="Arial" w:cs="Arial"/>
          <w:sz w:val="24"/>
          <w:szCs w:val="24"/>
        </w:rPr>
      </w:pPr>
    </w:p>
    <w:p w14:paraId="38798A44"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UNIVERSIDAD NACIONAL DE SAN JUAN</w:t>
      </w:r>
    </w:p>
    <w:p w14:paraId="29BA213B" w14:textId="77777777" w:rsidR="00AF726D" w:rsidRPr="00756A01" w:rsidRDefault="00AF726D" w:rsidP="000720F5">
      <w:pPr>
        <w:jc w:val="center"/>
        <w:rPr>
          <w:rFonts w:ascii="Arial" w:hAnsi="Arial" w:cs="Arial"/>
          <w:sz w:val="24"/>
          <w:szCs w:val="24"/>
        </w:rPr>
      </w:pPr>
    </w:p>
    <w:p w14:paraId="649995B2" w14:textId="77777777" w:rsidR="00AF726D" w:rsidRPr="00756A01" w:rsidRDefault="00AF726D" w:rsidP="000720F5">
      <w:pPr>
        <w:jc w:val="center"/>
        <w:rPr>
          <w:rFonts w:ascii="Arial" w:hAnsi="Arial" w:cs="Arial"/>
          <w:sz w:val="24"/>
          <w:szCs w:val="24"/>
        </w:rPr>
      </w:pPr>
      <w:r w:rsidRPr="00756A01">
        <w:rPr>
          <w:rFonts w:ascii="Arial" w:hAnsi="Arial" w:cs="Arial"/>
          <w:sz w:val="24"/>
          <w:szCs w:val="24"/>
        </w:rPr>
        <w:t>FACULTAD DE INGENIERIA</w:t>
      </w:r>
    </w:p>
    <w:p w14:paraId="7310AF85" w14:textId="77777777" w:rsidR="00AF726D" w:rsidRPr="00756A01" w:rsidRDefault="00AF726D"/>
    <w:p w14:paraId="622A63B2" w14:textId="77777777" w:rsidR="00AF726D" w:rsidRPr="00756A01" w:rsidRDefault="00AF726D"/>
    <w:p w14:paraId="0F3F908A" w14:textId="77777777" w:rsidR="00AF726D" w:rsidRPr="00756A01" w:rsidRDefault="00AF726D"/>
    <w:p w14:paraId="1498AEB0" w14:textId="77777777" w:rsidR="00AF726D" w:rsidRPr="00756A01" w:rsidRDefault="00AF726D"/>
    <w:p w14:paraId="40726463" w14:textId="77777777" w:rsidR="00AF726D" w:rsidRPr="00756A01" w:rsidRDefault="00AF726D"/>
    <w:p w14:paraId="7F820A9E" w14:textId="77777777" w:rsidR="00AF726D" w:rsidRPr="00756A01" w:rsidRDefault="00AF726D"/>
    <w:p w14:paraId="3ADE5BBD" w14:textId="77777777" w:rsidR="00AF726D" w:rsidRPr="00756A01" w:rsidRDefault="00AF726D"/>
    <w:p w14:paraId="7F7243BD" w14:textId="016C0192" w:rsidR="00AF726D" w:rsidRPr="00756A01" w:rsidRDefault="00C76382">
      <w:r w:rsidRPr="00756A01">
        <w:rPr>
          <w:noProof/>
        </w:rPr>
        <mc:AlternateContent>
          <mc:Choice Requires="wps">
            <w:drawing>
              <wp:anchor distT="0" distB="0" distL="114300" distR="114300" simplePos="0" relativeHeight="251657728" behindDoc="0" locked="0" layoutInCell="0" allowOverlap="1" wp14:anchorId="6BA854DC" wp14:editId="0AE8009B">
                <wp:simplePos x="0" y="0"/>
                <wp:positionH relativeFrom="margin">
                  <wp:posOffset>1290320</wp:posOffset>
                </wp:positionH>
                <wp:positionV relativeFrom="margin">
                  <wp:posOffset>4658360</wp:posOffset>
                </wp:positionV>
                <wp:extent cx="3996055" cy="201930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6055" cy="2019300"/>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proofErr w:type="spellStart"/>
                            <w:r>
                              <w:rPr>
                                <w:b/>
                              </w:rPr>
                              <w:t>Penizzotto</w:t>
                            </w:r>
                            <w:proofErr w:type="spellEnd"/>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A854DC" id="AutoShape 3" o:spid="_x0000_s1026" style="position:absolute;left:0;text-align:left;margin-left:101.6pt;margin-top:366.8pt;width:314.65pt;height:15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" o:allowincell="f" filled="f">
                <v:textbox inset="1pt,1pt,1pt,1pt">
                  <w:txbxContent>
                    <w:p w14:paraId="2258BDF2" w14:textId="77777777" w:rsidR="00AF726D" w:rsidRPr="000720F5" w:rsidRDefault="00AF726D" w:rsidP="000720F5">
                      <w:pPr>
                        <w:jc w:val="center"/>
                        <w:rPr>
                          <w:rFonts w:ascii="Arial" w:hAnsi="Arial"/>
                          <w:sz w:val="24"/>
                        </w:rPr>
                      </w:pPr>
                      <w:r w:rsidRPr="000720F5">
                        <w:rPr>
                          <w:rFonts w:ascii="Arial" w:hAnsi="Arial"/>
                          <w:sz w:val="24"/>
                        </w:rPr>
                        <w:t xml:space="preserve">Nombre del Trabajo Final </w:t>
                      </w:r>
                    </w:p>
                    <w:p w14:paraId="417BBD03" w14:textId="77777777" w:rsidR="00AF726D" w:rsidRDefault="00AF726D">
                      <w:pPr>
                        <w:jc w:val="center"/>
                        <w:rPr>
                          <w:b/>
                          <w:sz w:val="24"/>
                        </w:rPr>
                      </w:pPr>
                    </w:p>
                    <w:p w14:paraId="430EFC99" w14:textId="77777777" w:rsidR="00AF726D" w:rsidRDefault="00AF726D">
                      <w:pPr>
                        <w:jc w:val="center"/>
                        <w:rPr>
                          <w:sz w:val="24"/>
                        </w:rPr>
                      </w:pPr>
                      <w:r>
                        <w:rPr>
                          <w:sz w:val="24"/>
                        </w:rPr>
                        <w:t>Autores:</w:t>
                      </w:r>
                    </w:p>
                    <w:p w14:paraId="30FD51A0" w14:textId="1A599E9D" w:rsidR="00AF726D" w:rsidRDefault="000C264B">
                      <w:pPr>
                        <w:jc w:val="center"/>
                        <w:rPr>
                          <w:b/>
                          <w:sz w:val="24"/>
                        </w:rPr>
                      </w:pPr>
                      <w:r>
                        <w:rPr>
                          <w:b/>
                          <w:sz w:val="24"/>
                        </w:rPr>
                        <w:t>Vega</w:t>
                      </w:r>
                      <w:r w:rsidR="00AF726D">
                        <w:rPr>
                          <w:b/>
                          <w:sz w:val="24"/>
                        </w:rPr>
                        <w:t>,</w:t>
                      </w:r>
                      <w:r>
                        <w:rPr>
                          <w:b/>
                          <w:sz w:val="24"/>
                        </w:rPr>
                        <w:t xml:space="preserve"> Vladimir Marcos</w:t>
                      </w:r>
                      <w:r w:rsidR="00AF726D">
                        <w:rPr>
                          <w:b/>
                          <w:sz w:val="24"/>
                        </w:rPr>
                        <w:t xml:space="preserve"> - A</w:t>
                      </w:r>
                    </w:p>
                    <w:p w14:paraId="01312B04" w14:textId="77777777" w:rsidR="00AF726D" w:rsidRDefault="00AF726D">
                      <w:pPr>
                        <w:jc w:val="center"/>
                      </w:pPr>
                    </w:p>
                    <w:p w14:paraId="564BDB4B" w14:textId="77777777" w:rsidR="00AF726D" w:rsidRDefault="00AF726D">
                      <w:pPr>
                        <w:jc w:val="center"/>
                      </w:pPr>
                      <w:r>
                        <w:t>Asesores:</w:t>
                      </w:r>
                    </w:p>
                    <w:p w14:paraId="4372552F" w14:textId="592F3EB1" w:rsidR="00683651" w:rsidRDefault="00683651">
                      <w:pPr>
                        <w:jc w:val="center"/>
                        <w:rPr>
                          <w:b/>
                        </w:rPr>
                      </w:pPr>
                      <w:r>
                        <w:rPr>
                          <w:b/>
                        </w:rPr>
                        <w:t>Rosales</w:t>
                      </w:r>
                      <w:r w:rsidR="00AF726D">
                        <w:rPr>
                          <w:b/>
                        </w:rPr>
                        <w:t xml:space="preserve">, </w:t>
                      </w:r>
                      <w:r>
                        <w:rPr>
                          <w:b/>
                        </w:rPr>
                        <w:t>Claudio</w:t>
                      </w:r>
                      <w:r w:rsidR="00AF726D">
                        <w:rPr>
                          <w:b/>
                        </w:rPr>
                        <w:t xml:space="preserve"> - </w:t>
                      </w:r>
                      <w:r>
                        <w:rPr>
                          <w:b/>
                        </w:rPr>
                        <w:t>Gaia</w:t>
                      </w:r>
                      <w:r w:rsidR="00AF726D">
                        <w:rPr>
                          <w:b/>
                        </w:rPr>
                        <w:t xml:space="preserve">, </w:t>
                      </w:r>
                      <w:r>
                        <w:rPr>
                          <w:b/>
                        </w:rPr>
                        <w:t>Jeremías.</w:t>
                      </w:r>
                    </w:p>
                    <w:p w14:paraId="0484E10C" w14:textId="37233BA9" w:rsidR="00683651" w:rsidRDefault="00683651">
                      <w:pPr>
                        <w:jc w:val="center"/>
                        <w:rPr>
                          <w:b/>
                        </w:rPr>
                      </w:pPr>
                      <w:r>
                        <w:rPr>
                          <w:b/>
                        </w:rPr>
                        <w:t>Reta</w:t>
                      </w:r>
                      <w:r w:rsidRPr="00683651">
                        <w:rPr>
                          <w:b/>
                        </w:rPr>
                        <w:t xml:space="preserve">, </w:t>
                      </w:r>
                      <w:r>
                        <w:rPr>
                          <w:b/>
                        </w:rPr>
                        <w:t>Nicolas</w:t>
                      </w:r>
                      <w:r w:rsidRPr="00683651">
                        <w:rPr>
                          <w:b/>
                        </w:rPr>
                        <w:t xml:space="preserve"> - </w:t>
                      </w:r>
                      <w:proofErr w:type="spellStart"/>
                      <w:r>
                        <w:rPr>
                          <w:b/>
                        </w:rPr>
                        <w:t>Penizzotto</w:t>
                      </w:r>
                      <w:proofErr w:type="spellEnd"/>
                      <w:r w:rsidRPr="00683651">
                        <w:rPr>
                          <w:b/>
                        </w:rPr>
                        <w:t xml:space="preserve">, </w:t>
                      </w:r>
                      <w:r>
                        <w:rPr>
                          <w:b/>
                        </w:rPr>
                        <w:t>Franco</w:t>
                      </w:r>
                      <w:r w:rsidRPr="00683651">
                        <w:rPr>
                          <w:b/>
                        </w:rPr>
                        <w:t>.</w:t>
                      </w:r>
                    </w:p>
                    <w:p w14:paraId="3728B7D8" w14:textId="5A0AB5EF" w:rsidR="00AF726D" w:rsidRDefault="00AF726D">
                      <w:pPr>
                        <w:jc w:val="center"/>
                        <w:rPr>
                          <w:b/>
                        </w:rPr>
                      </w:pPr>
                      <w:r>
                        <w:rPr>
                          <w:b/>
                        </w:rPr>
                        <w:t xml:space="preserve"> </w:t>
                      </w:r>
                    </w:p>
                    <w:p w14:paraId="18AF0673" w14:textId="5D09E3CD" w:rsidR="00AF726D" w:rsidRDefault="00683651" w:rsidP="00683651">
                      <w:pPr>
                        <w:pStyle w:val="Ttulo4"/>
                        <w:numPr>
                          <w:ilvl w:val="0"/>
                          <w:numId w:val="0"/>
                        </w:numPr>
                        <w:ind w:left="708" w:firstLine="708"/>
                        <w:rPr>
                          <w:sz w:val="20"/>
                        </w:rPr>
                      </w:pPr>
                      <w:r>
                        <w:rPr>
                          <w:sz w:val="20"/>
                        </w:rPr>
                        <w:t xml:space="preserve">         </w:t>
                      </w:r>
                      <w:r w:rsidR="00AF726D">
                        <w:rPr>
                          <w:sz w:val="20"/>
                        </w:rPr>
                        <w:t>Mes del 20</w:t>
                      </w:r>
                      <w:r>
                        <w:rPr>
                          <w:sz w:val="20"/>
                        </w:rPr>
                        <w:t>23</w:t>
                      </w:r>
                      <w:r w:rsidR="00AF726D">
                        <w:rPr>
                          <w:sz w:val="20"/>
                        </w:rPr>
                        <w:t xml:space="preserve"> </w:t>
                      </w:r>
                      <w:r w:rsidR="00C76382">
                        <w:rPr>
                          <w:sz w:val="20"/>
                        </w:rPr>
                        <w:t>–</w:t>
                      </w:r>
                      <w:r w:rsidR="00AF726D">
                        <w:rPr>
                          <w:sz w:val="20"/>
                        </w:rPr>
                        <w:t xml:space="preserve"> </w:t>
                      </w:r>
                      <w:r w:rsidR="00C76382">
                        <w:rPr>
                          <w:sz w:val="20"/>
                        </w:rPr>
                        <w:t>Electrónica</w:t>
                      </w:r>
                    </w:p>
                    <w:p w14:paraId="72147B69" w14:textId="16CF58FE" w:rsidR="00683651" w:rsidRDefault="00683651" w:rsidP="00683651"/>
                    <w:p w14:paraId="2B95C6D7" w14:textId="77777777" w:rsidR="00683651" w:rsidRPr="00683651" w:rsidRDefault="00683651" w:rsidP="00683651"/>
                    <w:p w14:paraId="0D97335C" w14:textId="77777777" w:rsidR="00AF726D" w:rsidRDefault="00AF726D">
                      <w:pPr>
                        <w:jc w:val="center"/>
                        <w:rPr>
                          <w:b/>
                        </w:rPr>
                      </w:pPr>
                    </w:p>
                  </w:txbxContent>
                </v:textbox>
                <w10:wrap anchorx="margin" anchory="margin"/>
              </v:roundrect>
            </w:pict>
          </mc:Fallback>
        </mc:AlternateContent>
      </w:r>
    </w:p>
    <w:p w14:paraId="5D9DA0F2" w14:textId="77777777" w:rsidR="00AF726D" w:rsidRPr="00756A01" w:rsidRDefault="00AF726D"/>
    <w:p w14:paraId="0334445A" w14:textId="77777777" w:rsidR="00AF726D" w:rsidRPr="00756A01" w:rsidRDefault="00AF726D"/>
    <w:p w14:paraId="072EDB69" w14:textId="77777777" w:rsidR="00AF726D" w:rsidRPr="00756A01" w:rsidRDefault="00AF726D"/>
    <w:p w14:paraId="2BA3ECCB" w14:textId="77777777" w:rsidR="00AF726D" w:rsidRPr="00756A01" w:rsidRDefault="00AF726D"/>
    <w:p w14:paraId="4ABFE135" w14:textId="77777777" w:rsidR="00AF726D" w:rsidRPr="00756A01" w:rsidRDefault="00AF726D"/>
    <w:p w14:paraId="3E2F850F" w14:textId="77777777" w:rsidR="00AF726D" w:rsidRPr="00756A01" w:rsidRDefault="00AF726D"/>
    <w:p w14:paraId="401067AB" w14:textId="77777777" w:rsidR="00AF726D" w:rsidRPr="00756A01" w:rsidRDefault="00AF726D"/>
    <w:p w14:paraId="5065CF15" w14:textId="77777777" w:rsidR="00AF726D" w:rsidRPr="00756A01" w:rsidRDefault="00AF726D"/>
    <w:p w14:paraId="6CC628CD" w14:textId="77777777" w:rsidR="00AF726D" w:rsidRPr="00756A01" w:rsidRDefault="00AF726D"/>
    <w:p w14:paraId="091827F4" w14:textId="77777777" w:rsidR="00AF726D" w:rsidRPr="00756A01" w:rsidRDefault="00AF726D"/>
    <w:p w14:paraId="7EC16945" w14:textId="77777777" w:rsidR="00AF726D" w:rsidRPr="00756A01" w:rsidRDefault="00AF726D"/>
    <w:p w14:paraId="5CF06DA8" w14:textId="77777777" w:rsidR="00AF726D" w:rsidRPr="00756A01" w:rsidRDefault="00AF726D"/>
    <w:p w14:paraId="0EABADF6" w14:textId="77777777" w:rsidR="00AF726D" w:rsidRPr="00756A01" w:rsidRDefault="00AF726D"/>
    <w:p w14:paraId="6B3D675E" w14:textId="77777777" w:rsidR="00AF726D" w:rsidRPr="00756A01" w:rsidRDefault="00AF726D"/>
    <w:p w14:paraId="2DB37969" w14:textId="77777777" w:rsidR="00AF726D" w:rsidRPr="00756A01" w:rsidRDefault="00AF726D"/>
    <w:p w14:paraId="59457926" w14:textId="77777777" w:rsidR="00AF726D" w:rsidRPr="00756A01" w:rsidRDefault="00AF726D"/>
    <w:p w14:paraId="594595FF" w14:textId="77777777" w:rsidR="00AF726D" w:rsidRPr="00756A01" w:rsidRDefault="00AF726D"/>
    <w:p w14:paraId="5D9846C1" w14:textId="77777777" w:rsidR="00AF726D" w:rsidRPr="00756A01" w:rsidRDefault="00AF726D"/>
    <w:p w14:paraId="35DF4244" w14:textId="77777777" w:rsidR="00AF726D" w:rsidRPr="00756A01" w:rsidRDefault="00AF726D"/>
    <w:p w14:paraId="50FDF09C" w14:textId="77777777" w:rsidR="00AF726D" w:rsidRPr="00756A01" w:rsidRDefault="00AF726D"/>
    <w:p w14:paraId="39047C92" w14:textId="77777777" w:rsidR="00AF726D" w:rsidRPr="00756A01" w:rsidRDefault="00AF726D"/>
    <w:p w14:paraId="7C2BB617" w14:textId="77777777" w:rsidR="00AF726D" w:rsidRPr="00756A01" w:rsidRDefault="00AF726D"/>
    <w:p w14:paraId="33F59461" w14:textId="77777777" w:rsidR="00AF726D" w:rsidRPr="00756A01" w:rsidRDefault="00AF726D"/>
    <w:p w14:paraId="6F4A292C" w14:textId="77777777" w:rsidR="00AF726D" w:rsidRPr="00756A01" w:rsidRDefault="00AF726D"/>
    <w:tbl>
      <w:tblPr>
        <w:tblW w:w="0" w:type="auto"/>
        <w:jc w:val="center"/>
        <w:tblLayout w:type="fixed"/>
        <w:tblCellMar>
          <w:left w:w="70" w:type="dxa"/>
          <w:right w:w="70" w:type="dxa"/>
        </w:tblCellMar>
        <w:tblLook w:val="0000" w:firstRow="0" w:lastRow="0" w:firstColumn="0" w:lastColumn="0" w:noHBand="0" w:noVBand="0"/>
      </w:tblPr>
      <w:tblGrid>
        <w:gridCol w:w="3632"/>
        <w:gridCol w:w="1641"/>
        <w:gridCol w:w="4755"/>
      </w:tblGrid>
      <w:tr w:rsidR="00AF726D" w:rsidRPr="00756A01" w14:paraId="73022468" w14:textId="77777777">
        <w:trPr>
          <w:cantSplit/>
          <w:jc w:val="center"/>
        </w:trPr>
        <w:tc>
          <w:tcPr>
            <w:tcW w:w="3632" w:type="dxa"/>
            <w:vMerge w:val="restart"/>
          </w:tcPr>
          <w:p w14:paraId="0B1A7852" w14:textId="0743549A" w:rsidR="00AF726D" w:rsidRPr="00756A01" w:rsidRDefault="00C76382" w:rsidP="000720F5">
            <w:r w:rsidRPr="00756A01">
              <w:rPr>
                <w:noProof/>
              </w:rPr>
              <w:drawing>
                <wp:inline distT="0" distB="0" distL="0" distR="0" wp14:anchorId="25E4BFDB" wp14:editId="0B639B23">
                  <wp:extent cx="1805940" cy="165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940" cy="1653540"/>
                          </a:xfrm>
                          <a:prstGeom prst="rect">
                            <a:avLst/>
                          </a:prstGeom>
                          <a:noFill/>
                          <a:ln>
                            <a:noFill/>
                          </a:ln>
                        </pic:spPr>
                      </pic:pic>
                    </a:graphicData>
                  </a:graphic>
                </wp:inline>
              </w:drawing>
            </w:r>
          </w:p>
        </w:tc>
        <w:tc>
          <w:tcPr>
            <w:tcW w:w="6396" w:type="dxa"/>
            <w:gridSpan w:val="2"/>
          </w:tcPr>
          <w:p w14:paraId="118694AB" w14:textId="77777777" w:rsidR="00AF726D" w:rsidRPr="00756A01" w:rsidRDefault="00AF726D" w:rsidP="00147F41">
            <w:pPr>
              <w:jc w:val="center"/>
            </w:pPr>
            <w:r w:rsidRPr="00756A01">
              <w:rPr>
                <w:rFonts w:ascii="Arial" w:hAnsi="Arial" w:cs="Arial"/>
                <w:sz w:val="24"/>
                <w:szCs w:val="24"/>
              </w:rPr>
              <w:t>DEPARTAMENTO DE ELECTRONICA</w:t>
            </w:r>
            <w:r w:rsidR="00147F41" w:rsidRPr="00756A01">
              <w:rPr>
                <w:rFonts w:ascii="Arial" w:hAnsi="Arial" w:cs="Arial"/>
                <w:sz w:val="24"/>
                <w:szCs w:val="24"/>
              </w:rPr>
              <w:t xml:space="preserve"> Y</w:t>
            </w:r>
            <w:r w:rsidRPr="00756A01">
              <w:rPr>
                <w:rFonts w:ascii="Arial" w:hAnsi="Arial" w:cs="Arial"/>
                <w:sz w:val="24"/>
                <w:szCs w:val="24"/>
              </w:rPr>
              <w:t xml:space="preserve"> AUTOMATICA </w:t>
            </w:r>
          </w:p>
        </w:tc>
      </w:tr>
      <w:tr w:rsidR="00AF726D" w:rsidRPr="00756A01" w14:paraId="1A5AF49B" w14:textId="77777777">
        <w:trPr>
          <w:cantSplit/>
          <w:jc w:val="center"/>
        </w:trPr>
        <w:tc>
          <w:tcPr>
            <w:tcW w:w="3632" w:type="dxa"/>
            <w:vMerge/>
          </w:tcPr>
          <w:p w14:paraId="343BA424" w14:textId="77777777" w:rsidR="00AF726D" w:rsidRPr="00756A01" w:rsidRDefault="00AF726D">
            <w:pPr>
              <w:jc w:val="center"/>
            </w:pPr>
          </w:p>
        </w:tc>
        <w:tc>
          <w:tcPr>
            <w:tcW w:w="1641" w:type="dxa"/>
          </w:tcPr>
          <w:p w14:paraId="6F14C461" w14:textId="77777777" w:rsidR="00AF726D" w:rsidRPr="00756A01" w:rsidRDefault="00AF726D">
            <w:pPr>
              <w:jc w:val="center"/>
            </w:pPr>
          </w:p>
        </w:tc>
        <w:tc>
          <w:tcPr>
            <w:tcW w:w="4755" w:type="dxa"/>
          </w:tcPr>
          <w:p w14:paraId="0ABEAC23" w14:textId="77777777" w:rsidR="00AF726D" w:rsidRPr="00756A01" w:rsidRDefault="00AF726D" w:rsidP="000720F5"/>
          <w:p w14:paraId="4FDE6799" w14:textId="77777777" w:rsidR="00AF726D" w:rsidRPr="00756A01" w:rsidRDefault="00AF726D" w:rsidP="000720F5"/>
          <w:p w14:paraId="22392ADB" w14:textId="77777777" w:rsidR="00AF726D" w:rsidRPr="00756A01" w:rsidRDefault="00AF726D" w:rsidP="000720F5">
            <w:pPr>
              <w:rPr>
                <w:rFonts w:ascii="Arial" w:hAnsi="Arial"/>
                <w:sz w:val="20"/>
              </w:rPr>
            </w:pPr>
            <w:r w:rsidRPr="00756A01">
              <w:rPr>
                <w:rFonts w:ascii="Arial" w:hAnsi="Arial"/>
                <w:sz w:val="20"/>
              </w:rPr>
              <w:t>Av. San Martín (Oeste) 1109</w:t>
            </w:r>
          </w:p>
          <w:p w14:paraId="062DD7F9" w14:textId="77777777" w:rsidR="00AF726D" w:rsidRPr="00756A01" w:rsidRDefault="00AF726D" w:rsidP="000720F5">
            <w:pPr>
              <w:rPr>
                <w:rFonts w:ascii="Arial" w:hAnsi="Arial"/>
                <w:sz w:val="20"/>
              </w:rPr>
            </w:pPr>
            <w:r w:rsidRPr="00756A01">
              <w:rPr>
                <w:rFonts w:ascii="Arial" w:hAnsi="Arial"/>
                <w:sz w:val="20"/>
              </w:rPr>
              <w:t>C.P. 5400 – San Juan – ARGENTINA</w:t>
            </w:r>
          </w:p>
          <w:p w14:paraId="27C318B7" w14:textId="77777777" w:rsidR="00AF726D" w:rsidRPr="00756A01" w:rsidRDefault="00AF726D" w:rsidP="000720F5">
            <w:pPr>
              <w:rPr>
                <w:rFonts w:ascii="Arial" w:hAnsi="Arial"/>
                <w:sz w:val="20"/>
              </w:rPr>
            </w:pPr>
            <w:r w:rsidRPr="00756A01">
              <w:rPr>
                <w:rFonts w:ascii="Arial" w:hAnsi="Arial"/>
                <w:sz w:val="20"/>
              </w:rPr>
              <w:t xml:space="preserve">Tel: 264 4211700 </w:t>
            </w:r>
            <w:proofErr w:type="spellStart"/>
            <w:r w:rsidRPr="00756A01">
              <w:rPr>
                <w:rFonts w:ascii="Arial" w:hAnsi="Arial"/>
                <w:sz w:val="20"/>
              </w:rPr>
              <w:t>ext</w:t>
            </w:r>
            <w:proofErr w:type="spellEnd"/>
            <w:r w:rsidRPr="00756A01">
              <w:rPr>
                <w:rFonts w:ascii="Arial" w:hAnsi="Arial"/>
                <w:sz w:val="20"/>
              </w:rPr>
              <w:t>: 354</w:t>
            </w:r>
          </w:p>
          <w:p w14:paraId="0297F33C" w14:textId="77777777" w:rsidR="00AF726D" w:rsidRPr="00756A01" w:rsidRDefault="00AF726D" w:rsidP="000720F5">
            <w:r w:rsidRPr="00756A01">
              <w:rPr>
                <w:rFonts w:ascii="Arial" w:hAnsi="Arial"/>
                <w:sz w:val="20"/>
              </w:rPr>
              <w:t>sec_dea@unsj.edu.ar</w:t>
            </w:r>
          </w:p>
        </w:tc>
      </w:tr>
    </w:tbl>
    <w:p w14:paraId="2E668D71" w14:textId="77777777" w:rsidR="004916F4" w:rsidRPr="00756A01" w:rsidRDefault="004916F4">
      <w:pPr>
        <w:sectPr w:rsidR="004916F4" w:rsidRPr="00756A01">
          <w:pgSz w:w="11907" w:h="16840" w:code="9"/>
          <w:pgMar w:top="284" w:right="748" w:bottom="414" w:left="618" w:header="720" w:footer="720" w:gutter="0"/>
          <w:cols w:space="720"/>
        </w:sectPr>
      </w:pPr>
    </w:p>
    <w:p w14:paraId="2F4CFC32" w14:textId="77777777" w:rsidR="00AF726D" w:rsidRPr="00756A01" w:rsidRDefault="00147F41" w:rsidP="00147F41">
      <w:pPr>
        <w:jc w:val="center"/>
      </w:pPr>
      <w:r w:rsidRPr="00756A01">
        <w:lastRenderedPageBreak/>
        <w:t>Índice</w:t>
      </w:r>
    </w:p>
    <w:p w14:paraId="4D5D5490" w14:textId="62C07D02" w:rsidR="000907EE" w:rsidRDefault="00F04D67">
      <w:pPr>
        <w:pStyle w:val="TDC1"/>
        <w:tabs>
          <w:tab w:val="right" w:leader="dot" w:pos="9062"/>
        </w:tabs>
        <w:rPr>
          <w:rFonts w:asciiTheme="minorHAnsi" w:eastAsiaTheme="minorEastAsia" w:hAnsiTheme="minorHAnsi" w:cstheme="minorBidi"/>
          <w:b w:val="0"/>
          <w:bCs w:val="0"/>
          <w:caps w:val="0"/>
          <w:noProof/>
          <w:szCs w:val="22"/>
          <w:lang w:eastAsia="es-AR"/>
        </w:rPr>
      </w:pPr>
      <w:r w:rsidRPr="00756A01">
        <w:fldChar w:fldCharType="begin"/>
      </w:r>
      <w:r w:rsidRPr="00756A01">
        <w:instrText xml:space="preserve"> TOC \o "1-3" \h \z \u </w:instrText>
      </w:r>
      <w:r w:rsidRPr="00756A01">
        <w:fldChar w:fldCharType="separate"/>
      </w:r>
      <w:hyperlink w:anchor="_Toc128988207" w:history="1">
        <w:r w:rsidR="000907EE" w:rsidRPr="00D301E3">
          <w:rPr>
            <w:rStyle w:val="Hipervnculo"/>
            <w:noProof/>
          </w:rPr>
          <w:t>Introducción.</w:t>
        </w:r>
        <w:r w:rsidR="000907EE">
          <w:rPr>
            <w:noProof/>
            <w:webHidden/>
          </w:rPr>
          <w:tab/>
        </w:r>
        <w:r w:rsidR="000907EE">
          <w:rPr>
            <w:noProof/>
            <w:webHidden/>
          </w:rPr>
          <w:fldChar w:fldCharType="begin"/>
        </w:r>
        <w:r w:rsidR="000907EE">
          <w:rPr>
            <w:noProof/>
            <w:webHidden/>
          </w:rPr>
          <w:instrText xml:space="preserve"> PAGEREF _Toc128988207 \h </w:instrText>
        </w:r>
        <w:r w:rsidR="000907EE">
          <w:rPr>
            <w:noProof/>
            <w:webHidden/>
          </w:rPr>
        </w:r>
        <w:r w:rsidR="000907EE">
          <w:rPr>
            <w:noProof/>
            <w:webHidden/>
          </w:rPr>
          <w:fldChar w:fldCharType="separate"/>
        </w:r>
        <w:r w:rsidR="000907EE">
          <w:rPr>
            <w:noProof/>
            <w:webHidden/>
          </w:rPr>
          <w:t>3</w:t>
        </w:r>
        <w:r w:rsidR="000907EE">
          <w:rPr>
            <w:noProof/>
            <w:webHidden/>
          </w:rPr>
          <w:fldChar w:fldCharType="end"/>
        </w:r>
      </w:hyperlink>
    </w:p>
    <w:p w14:paraId="1081F5C0" w14:textId="35D0F90F"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08" w:history="1">
        <w:r w:rsidRPr="00D301E3">
          <w:rPr>
            <w:rStyle w:val="Hipervnculo"/>
            <w:noProof/>
          </w:rPr>
          <w:t>1.1</w:t>
        </w:r>
        <w:r>
          <w:rPr>
            <w:rFonts w:asciiTheme="minorHAnsi" w:eastAsiaTheme="minorEastAsia" w:hAnsiTheme="minorHAnsi" w:cstheme="minorBidi"/>
            <w:smallCaps w:val="0"/>
            <w:noProof/>
            <w:szCs w:val="22"/>
            <w:lang w:eastAsia="es-AR"/>
          </w:rPr>
          <w:tab/>
        </w:r>
        <w:r w:rsidRPr="00D301E3">
          <w:rPr>
            <w:rStyle w:val="Hipervnculo"/>
            <w:noProof/>
          </w:rPr>
          <w:t>Breve reseña histórica</w:t>
        </w:r>
        <w:r>
          <w:rPr>
            <w:noProof/>
            <w:webHidden/>
          </w:rPr>
          <w:tab/>
        </w:r>
        <w:r>
          <w:rPr>
            <w:noProof/>
            <w:webHidden/>
          </w:rPr>
          <w:fldChar w:fldCharType="begin"/>
        </w:r>
        <w:r>
          <w:rPr>
            <w:noProof/>
            <w:webHidden/>
          </w:rPr>
          <w:instrText xml:space="preserve"> PAGEREF _Toc128988208 \h </w:instrText>
        </w:r>
        <w:r>
          <w:rPr>
            <w:noProof/>
            <w:webHidden/>
          </w:rPr>
        </w:r>
        <w:r>
          <w:rPr>
            <w:noProof/>
            <w:webHidden/>
          </w:rPr>
          <w:fldChar w:fldCharType="separate"/>
        </w:r>
        <w:r>
          <w:rPr>
            <w:noProof/>
            <w:webHidden/>
          </w:rPr>
          <w:t>4</w:t>
        </w:r>
        <w:r>
          <w:rPr>
            <w:noProof/>
            <w:webHidden/>
          </w:rPr>
          <w:fldChar w:fldCharType="end"/>
        </w:r>
      </w:hyperlink>
    </w:p>
    <w:p w14:paraId="64BD8DA1" w14:textId="20D57993"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09" w:history="1">
        <w:r w:rsidRPr="00D301E3">
          <w:rPr>
            <w:rStyle w:val="Hipervnculo"/>
            <w:noProof/>
          </w:rPr>
          <w:t>1.2</w:t>
        </w:r>
        <w:r>
          <w:rPr>
            <w:rFonts w:asciiTheme="minorHAnsi" w:eastAsiaTheme="minorEastAsia" w:hAnsiTheme="minorHAnsi" w:cstheme="minorBidi"/>
            <w:smallCaps w:val="0"/>
            <w:noProof/>
            <w:szCs w:val="22"/>
            <w:lang w:eastAsia="es-AR"/>
          </w:rPr>
          <w:tab/>
        </w:r>
        <w:r w:rsidRPr="00D301E3">
          <w:rPr>
            <w:rStyle w:val="Hipervnculo"/>
            <w:noProof/>
          </w:rPr>
          <w:t>Estado del arte.</w:t>
        </w:r>
        <w:r>
          <w:rPr>
            <w:noProof/>
            <w:webHidden/>
          </w:rPr>
          <w:tab/>
        </w:r>
        <w:r>
          <w:rPr>
            <w:noProof/>
            <w:webHidden/>
          </w:rPr>
          <w:fldChar w:fldCharType="begin"/>
        </w:r>
        <w:r>
          <w:rPr>
            <w:noProof/>
            <w:webHidden/>
          </w:rPr>
          <w:instrText xml:space="preserve"> PAGEREF _Toc128988209 \h </w:instrText>
        </w:r>
        <w:r>
          <w:rPr>
            <w:noProof/>
            <w:webHidden/>
          </w:rPr>
        </w:r>
        <w:r>
          <w:rPr>
            <w:noProof/>
            <w:webHidden/>
          </w:rPr>
          <w:fldChar w:fldCharType="separate"/>
        </w:r>
        <w:r>
          <w:rPr>
            <w:noProof/>
            <w:webHidden/>
          </w:rPr>
          <w:t>4</w:t>
        </w:r>
        <w:r>
          <w:rPr>
            <w:noProof/>
            <w:webHidden/>
          </w:rPr>
          <w:fldChar w:fldCharType="end"/>
        </w:r>
      </w:hyperlink>
    </w:p>
    <w:p w14:paraId="56EF533F" w14:textId="248DEB5C"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0" w:history="1">
        <w:r w:rsidRPr="00D301E3">
          <w:rPr>
            <w:rStyle w:val="Hipervnculo"/>
            <w:noProof/>
          </w:rPr>
          <w:t>1.3</w:t>
        </w:r>
        <w:r>
          <w:rPr>
            <w:rFonts w:asciiTheme="minorHAnsi" w:eastAsiaTheme="minorEastAsia" w:hAnsiTheme="minorHAnsi" w:cstheme="minorBidi"/>
            <w:smallCaps w:val="0"/>
            <w:noProof/>
            <w:szCs w:val="22"/>
            <w:lang w:eastAsia="es-AR"/>
          </w:rPr>
          <w:tab/>
        </w:r>
        <w:r w:rsidRPr="00D301E3">
          <w:rPr>
            <w:rStyle w:val="Hipervnculo"/>
            <w:noProof/>
          </w:rPr>
          <w:t>Motivacion</w:t>
        </w:r>
        <w:r>
          <w:rPr>
            <w:noProof/>
            <w:webHidden/>
          </w:rPr>
          <w:tab/>
        </w:r>
        <w:r>
          <w:rPr>
            <w:noProof/>
            <w:webHidden/>
          </w:rPr>
          <w:fldChar w:fldCharType="begin"/>
        </w:r>
        <w:r>
          <w:rPr>
            <w:noProof/>
            <w:webHidden/>
          </w:rPr>
          <w:instrText xml:space="preserve"> PAGEREF _Toc128988210 \h </w:instrText>
        </w:r>
        <w:r>
          <w:rPr>
            <w:noProof/>
            <w:webHidden/>
          </w:rPr>
        </w:r>
        <w:r>
          <w:rPr>
            <w:noProof/>
            <w:webHidden/>
          </w:rPr>
          <w:fldChar w:fldCharType="separate"/>
        </w:r>
        <w:r>
          <w:rPr>
            <w:noProof/>
            <w:webHidden/>
          </w:rPr>
          <w:t>4</w:t>
        </w:r>
        <w:r>
          <w:rPr>
            <w:noProof/>
            <w:webHidden/>
          </w:rPr>
          <w:fldChar w:fldCharType="end"/>
        </w:r>
      </w:hyperlink>
    </w:p>
    <w:p w14:paraId="36597818" w14:textId="3617268F" w:rsidR="000907EE" w:rsidRDefault="000907EE">
      <w:pPr>
        <w:pStyle w:val="TDC1"/>
        <w:tabs>
          <w:tab w:val="left" w:pos="1619"/>
          <w:tab w:val="right" w:leader="dot" w:pos="9062"/>
        </w:tabs>
        <w:rPr>
          <w:rFonts w:asciiTheme="minorHAnsi" w:eastAsiaTheme="minorEastAsia" w:hAnsiTheme="minorHAnsi" w:cstheme="minorBidi"/>
          <w:b w:val="0"/>
          <w:bCs w:val="0"/>
          <w:caps w:val="0"/>
          <w:noProof/>
          <w:szCs w:val="22"/>
          <w:lang w:eastAsia="es-AR"/>
        </w:rPr>
      </w:pPr>
      <w:hyperlink w:anchor="_Toc128988211" w:history="1">
        <w:r w:rsidRPr="00D301E3">
          <w:rPr>
            <w:rStyle w:val="Hipervnculo"/>
            <w:noProof/>
          </w:rPr>
          <w:t>Capítulo 2:</w:t>
        </w:r>
        <w:r>
          <w:rPr>
            <w:rFonts w:asciiTheme="minorHAnsi" w:eastAsiaTheme="minorEastAsia" w:hAnsiTheme="minorHAnsi" w:cstheme="minorBidi"/>
            <w:b w:val="0"/>
            <w:bCs w:val="0"/>
            <w:caps w:val="0"/>
            <w:noProof/>
            <w:szCs w:val="22"/>
            <w:lang w:eastAsia="es-AR"/>
          </w:rPr>
          <w:tab/>
        </w:r>
        <w:r w:rsidRPr="00D301E3">
          <w:rPr>
            <w:rStyle w:val="Hipervnculo"/>
            <w:noProof/>
          </w:rPr>
          <w:t>Internet.</w:t>
        </w:r>
        <w:r>
          <w:rPr>
            <w:noProof/>
            <w:webHidden/>
          </w:rPr>
          <w:tab/>
        </w:r>
        <w:r>
          <w:rPr>
            <w:noProof/>
            <w:webHidden/>
          </w:rPr>
          <w:fldChar w:fldCharType="begin"/>
        </w:r>
        <w:r>
          <w:rPr>
            <w:noProof/>
            <w:webHidden/>
          </w:rPr>
          <w:instrText xml:space="preserve"> PAGEREF _Toc128988211 \h </w:instrText>
        </w:r>
        <w:r>
          <w:rPr>
            <w:noProof/>
            <w:webHidden/>
          </w:rPr>
        </w:r>
        <w:r>
          <w:rPr>
            <w:noProof/>
            <w:webHidden/>
          </w:rPr>
          <w:fldChar w:fldCharType="separate"/>
        </w:r>
        <w:r>
          <w:rPr>
            <w:noProof/>
            <w:webHidden/>
          </w:rPr>
          <w:t>4</w:t>
        </w:r>
        <w:r>
          <w:rPr>
            <w:noProof/>
            <w:webHidden/>
          </w:rPr>
          <w:fldChar w:fldCharType="end"/>
        </w:r>
      </w:hyperlink>
    </w:p>
    <w:p w14:paraId="21611340" w14:textId="06514956"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2" w:history="1">
        <w:r w:rsidRPr="00D301E3">
          <w:rPr>
            <w:rStyle w:val="Hipervnculo"/>
            <w:noProof/>
          </w:rPr>
          <w:t>2.1</w:t>
        </w:r>
        <w:r>
          <w:rPr>
            <w:rFonts w:asciiTheme="minorHAnsi" w:eastAsiaTheme="minorEastAsia" w:hAnsiTheme="minorHAnsi" w:cstheme="minorBidi"/>
            <w:smallCaps w:val="0"/>
            <w:noProof/>
            <w:szCs w:val="22"/>
            <w:lang w:eastAsia="es-AR"/>
          </w:rPr>
          <w:tab/>
        </w:r>
        <w:r w:rsidRPr="00D301E3">
          <w:rPr>
            <w:rStyle w:val="Hipervnculo"/>
            <w:noProof/>
          </w:rPr>
          <w:t>Servicios web 1.</w:t>
        </w:r>
        <w:r>
          <w:rPr>
            <w:noProof/>
            <w:webHidden/>
          </w:rPr>
          <w:tab/>
        </w:r>
        <w:r>
          <w:rPr>
            <w:noProof/>
            <w:webHidden/>
          </w:rPr>
          <w:fldChar w:fldCharType="begin"/>
        </w:r>
        <w:r>
          <w:rPr>
            <w:noProof/>
            <w:webHidden/>
          </w:rPr>
          <w:instrText xml:space="preserve"> PAGEREF _Toc128988212 \h </w:instrText>
        </w:r>
        <w:r>
          <w:rPr>
            <w:noProof/>
            <w:webHidden/>
          </w:rPr>
        </w:r>
        <w:r>
          <w:rPr>
            <w:noProof/>
            <w:webHidden/>
          </w:rPr>
          <w:fldChar w:fldCharType="separate"/>
        </w:r>
        <w:r>
          <w:rPr>
            <w:noProof/>
            <w:webHidden/>
          </w:rPr>
          <w:t>4</w:t>
        </w:r>
        <w:r>
          <w:rPr>
            <w:noProof/>
            <w:webHidden/>
          </w:rPr>
          <w:fldChar w:fldCharType="end"/>
        </w:r>
      </w:hyperlink>
    </w:p>
    <w:p w14:paraId="242C529F" w14:textId="2AE44DBE" w:rsidR="000907EE" w:rsidRDefault="000907EE">
      <w:pPr>
        <w:pStyle w:val="TDC3"/>
        <w:tabs>
          <w:tab w:val="left" w:pos="1200"/>
          <w:tab w:val="right" w:leader="dot" w:pos="9062"/>
        </w:tabs>
        <w:rPr>
          <w:rFonts w:asciiTheme="minorHAnsi" w:eastAsiaTheme="minorEastAsia" w:hAnsiTheme="minorHAnsi" w:cstheme="minorBidi"/>
          <w:i w:val="0"/>
          <w:iCs w:val="0"/>
          <w:noProof/>
          <w:szCs w:val="22"/>
          <w:lang w:eastAsia="es-AR"/>
        </w:rPr>
      </w:pPr>
      <w:hyperlink w:anchor="_Toc128988213" w:history="1">
        <w:r w:rsidRPr="00D301E3">
          <w:rPr>
            <w:rStyle w:val="Hipervnculo"/>
            <w:noProof/>
          </w:rPr>
          <w:t>2.1.1</w:t>
        </w:r>
        <w:r>
          <w:rPr>
            <w:rFonts w:asciiTheme="minorHAnsi" w:eastAsiaTheme="minorEastAsia" w:hAnsiTheme="minorHAnsi" w:cstheme="minorBidi"/>
            <w:i w:val="0"/>
            <w:iCs w:val="0"/>
            <w:noProof/>
            <w:szCs w:val="22"/>
            <w:lang w:eastAsia="es-AR"/>
          </w:rPr>
          <w:tab/>
        </w:r>
        <w:r w:rsidRPr="00D301E3">
          <w:rPr>
            <w:rStyle w:val="Hipervnculo"/>
            <w:noProof/>
          </w:rPr>
          <w:t>Back end.</w:t>
        </w:r>
        <w:r>
          <w:rPr>
            <w:noProof/>
            <w:webHidden/>
          </w:rPr>
          <w:tab/>
        </w:r>
        <w:r>
          <w:rPr>
            <w:noProof/>
            <w:webHidden/>
          </w:rPr>
          <w:fldChar w:fldCharType="begin"/>
        </w:r>
        <w:r>
          <w:rPr>
            <w:noProof/>
            <w:webHidden/>
          </w:rPr>
          <w:instrText xml:space="preserve"> PAGEREF _Toc128988213 \h </w:instrText>
        </w:r>
        <w:r>
          <w:rPr>
            <w:noProof/>
            <w:webHidden/>
          </w:rPr>
        </w:r>
        <w:r>
          <w:rPr>
            <w:noProof/>
            <w:webHidden/>
          </w:rPr>
          <w:fldChar w:fldCharType="separate"/>
        </w:r>
        <w:r>
          <w:rPr>
            <w:noProof/>
            <w:webHidden/>
          </w:rPr>
          <w:t>4</w:t>
        </w:r>
        <w:r>
          <w:rPr>
            <w:noProof/>
            <w:webHidden/>
          </w:rPr>
          <w:fldChar w:fldCharType="end"/>
        </w:r>
      </w:hyperlink>
    </w:p>
    <w:p w14:paraId="536A6578" w14:textId="7177D33E" w:rsidR="000907EE" w:rsidRDefault="000907EE">
      <w:pPr>
        <w:pStyle w:val="TDC3"/>
        <w:tabs>
          <w:tab w:val="left" w:pos="1200"/>
          <w:tab w:val="right" w:leader="dot" w:pos="9062"/>
        </w:tabs>
        <w:rPr>
          <w:rFonts w:asciiTheme="minorHAnsi" w:eastAsiaTheme="minorEastAsia" w:hAnsiTheme="minorHAnsi" w:cstheme="minorBidi"/>
          <w:i w:val="0"/>
          <w:iCs w:val="0"/>
          <w:noProof/>
          <w:szCs w:val="22"/>
          <w:lang w:eastAsia="es-AR"/>
        </w:rPr>
      </w:pPr>
      <w:hyperlink w:anchor="_Toc128988214" w:history="1">
        <w:r w:rsidRPr="00D301E3">
          <w:rPr>
            <w:rStyle w:val="Hipervnculo"/>
            <w:noProof/>
          </w:rPr>
          <w:t>2.1.2</w:t>
        </w:r>
        <w:r>
          <w:rPr>
            <w:rFonts w:asciiTheme="minorHAnsi" w:eastAsiaTheme="minorEastAsia" w:hAnsiTheme="minorHAnsi" w:cstheme="minorBidi"/>
            <w:i w:val="0"/>
            <w:iCs w:val="0"/>
            <w:noProof/>
            <w:szCs w:val="22"/>
            <w:lang w:eastAsia="es-AR"/>
          </w:rPr>
          <w:tab/>
        </w:r>
        <w:r w:rsidRPr="00D301E3">
          <w:rPr>
            <w:rStyle w:val="Hipervnculo"/>
            <w:noProof/>
          </w:rPr>
          <w:t>Subsección 2.</w:t>
        </w:r>
        <w:r>
          <w:rPr>
            <w:noProof/>
            <w:webHidden/>
          </w:rPr>
          <w:tab/>
        </w:r>
        <w:r>
          <w:rPr>
            <w:noProof/>
            <w:webHidden/>
          </w:rPr>
          <w:fldChar w:fldCharType="begin"/>
        </w:r>
        <w:r>
          <w:rPr>
            <w:noProof/>
            <w:webHidden/>
          </w:rPr>
          <w:instrText xml:space="preserve"> PAGEREF _Toc128988214 \h </w:instrText>
        </w:r>
        <w:r>
          <w:rPr>
            <w:noProof/>
            <w:webHidden/>
          </w:rPr>
        </w:r>
        <w:r>
          <w:rPr>
            <w:noProof/>
            <w:webHidden/>
          </w:rPr>
          <w:fldChar w:fldCharType="separate"/>
        </w:r>
        <w:r>
          <w:rPr>
            <w:noProof/>
            <w:webHidden/>
          </w:rPr>
          <w:t>4</w:t>
        </w:r>
        <w:r>
          <w:rPr>
            <w:noProof/>
            <w:webHidden/>
          </w:rPr>
          <w:fldChar w:fldCharType="end"/>
        </w:r>
      </w:hyperlink>
    </w:p>
    <w:p w14:paraId="33C37FEA" w14:textId="5F0FBD06"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5" w:history="1">
        <w:r w:rsidRPr="00D301E3">
          <w:rPr>
            <w:rStyle w:val="Hipervnculo"/>
            <w:noProof/>
          </w:rPr>
          <w:t>2.2</w:t>
        </w:r>
        <w:r>
          <w:rPr>
            <w:rFonts w:asciiTheme="minorHAnsi" w:eastAsiaTheme="minorEastAsia" w:hAnsiTheme="minorHAnsi" w:cstheme="minorBidi"/>
            <w:smallCaps w:val="0"/>
            <w:noProof/>
            <w:szCs w:val="22"/>
            <w:lang w:eastAsia="es-AR"/>
          </w:rPr>
          <w:tab/>
        </w:r>
        <w:r w:rsidRPr="00D301E3">
          <w:rPr>
            <w:rStyle w:val="Hipervnculo"/>
            <w:noProof/>
          </w:rPr>
          <w:t>Sección 2.</w:t>
        </w:r>
        <w:r>
          <w:rPr>
            <w:noProof/>
            <w:webHidden/>
          </w:rPr>
          <w:tab/>
        </w:r>
        <w:r>
          <w:rPr>
            <w:noProof/>
            <w:webHidden/>
          </w:rPr>
          <w:fldChar w:fldCharType="begin"/>
        </w:r>
        <w:r>
          <w:rPr>
            <w:noProof/>
            <w:webHidden/>
          </w:rPr>
          <w:instrText xml:space="preserve"> PAGEREF _Toc128988215 \h </w:instrText>
        </w:r>
        <w:r>
          <w:rPr>
            <w:noProof/>
            <w:webHidden/>
          </w:rPr>
        </w:r>
        <w:r>
          <w:rPr>
            <w:noProof/>
            <w:webHidden/>
          </w:rPr>
          <w:fldChar w:fldCharType="separate"/>
        </w:r>
        <w:r>
          <w:rPr>
            <w:noProof/>
            <w:webHidden/>
          </w:rPr>
          <w:t>5</w:t>
        </w:r>
        <w:r>
          <w:rPr>
            <w:noProof/>
            <w:webHidden/>
          </w:rPr>
          <w:fldChar w:fldCharType="end"/>
        </w:r>
      </w:hyperlink>
    </w:p>
    <w:p w14:paraId="6E0F0D3F" w14:textId="23C22E0A" w:rsidR="000907EE" w:rsidRDefault="000907EE">
      <w:pPr>
        <w:pStyle w:val="TDC2"/>
        <w:tabs>
          <w:tab w:val="left" w:pos="800"/>
          <w:tab w:val="right" w:leader="dot" w:pos="9062"/>
        </w:tabs>
        <w:rPr>
          <w:rFonts w:asciiTheme="minorHAnsi" w:eastAsiaTheme="minorEastAsia" w:hAnsiTheme="minorHAnsi" w:cstheme="minorBidi"/>
          <w:smallCaps w:val="0"/>
          <w:noProof/>
          <w:szCs w:val="22"/>
          <w:lang w:eastAsia="es-AR"/>
        </w:rPr>
      </w:pPr>
      <w:hyperlink w:anchor="_Toc128988216" w:history="1">
        <w:r w:rsidRPr="00D301E3">
          <w:rPr>
            <w:rStyle w:val="Hipervnculo"/>
            <w:noProof/>
          </w:rPr>
          <w:t>2.3</w:t>
        </w:r>
        <w:r>
          <w:rPr>
            <w:rFonts w:asciiTheme="minorHAnsi" w:eastAsiaTheme="minorEastAsia" w:hAnsiTheme="minorHAnsi" w:cstheme="minorBidi"/>
            <w:smallCaps w:val="0"/>
            <w:noProof/>
            <w:szCs w:val="22"/>
            <w:lang w:eastAsia="es-AR"/>
          </w:rPr>
          <w:tab/>
        </w:r>
        <w:r w:rsidRPr="00D301E3">
          <w:rPr>
            <w:rStyle w:val="Hipervnculo"/>
            <w:noProof/>
          </w:rPr>
          <w:t>Sección 3.</w:t>
        </w:r>
        <w:r>
          <w:rPr>
            <w:noProof/>
            <w:webHidden/>
          </w:rPr>
          <w:tab/>
        </w:r>
        <w:r>
          <w:rPr>
            <w:noProof/>
            <w:webHidden/>
          </w:rPr>
          <w:fldChar w:fldCharType="begin"/>
        </w:r>
        <w:r>
          <w:rPr>
            <w:noProof/>
            <w:webHidden/>
          </w:rPr>
          <w:instrText xml:space="preserve"> PAGEREF _Toc128988216 \h </w:instrText>
        </w:r>
        <w:r>
          <w:rPr>
            <w:noProof/>
            <w:webHidden/>
          </w:rPr>
        </w:r>
        <w:r>
          <w:rPr>
            <w:noProof/>
            <w:webHidden/>
          </w:rPr>
          <w:fldChar w:fldCharType="separate"/>
        </w:r>
        <w:r>
          <w:rPr>
            <w:noProof/>
            <w:webHidden/>
          </w:rPr>
          <w:t>5</w:t>
        </w:r>
        <w:r>
          <w:rPr>
            <w:noProof/>
            <w:webHidden/>
          </w:rPr>
          <w:fldChar w:fldCharType="end"/>
        </w:r>
      </w:hyperlink>
    </w:p>
    <w:p w14:paraId="527C108A" w14:textId="2FC26AFB" w:rsidR="000907EE" w:rsidRDefault="000907EE">
      <w:pPr>
        <w:pStyle w:val="TDC1"/>
        <w:tabs>
          <w:tab w:val="right" w:leader="dot" w:pos="9062"/>
        </w:tabs>
        <w:rPr>
          <w:rFonts w:asciiTheme="minorHAnsi" w:eastAsiaTheme="minorEastAsia" w:hAnsiTheme="minorHAnsi" w:cstheme="minorBidi"/>
          <w:b w:val="0"/>
          <w:bCs w:val="0"/>
          <w:caps w:val="0"/>
          <w:noProof/>
          <w:szCs w:val="22"/>
          <w:lang w:eastAsia="es-AR"/>
        </w:rPr>
      </w:pPr>
      <w:hyperlink w:anchor="_Toc128988217" w:history="1">
        <w:r w:rsidRPr="00D301E3">
          <w:rPr>
            <w:rStyle w:val="Hipervnculo"/>
            <w:noProof/>
          </w:rPr>
          <w:t>Capitulo 3: Redes neuronales</w:t>
        </w:r>
        <w:r>
          <w:rPr>
            <w:noProof/>
            <w:webHidden/>
          </w:rPr>
          <w:tab/>
        </w:r>
        <w:r>
          <w:rPr>
            <w:noProof/>
            <w:webHidden/>
          </w:rPr>
          <w:fldChar w:fldCharType="begin"/>
        </w:r>
        <w:r>
          <w:rPr>
            <w:noProof/>
            <w:webHidden/>
          </w:rPr>
          <w:instrText xml:space="preserve"> PAGEREF _Toc128988217 \h </w:instrText>
        </w:r>
        <w:r>
          <w:rPr>
            <w:noProof/>
            <w:webHidden/>
          </w:rPr>
        </w:r>
        <w:r>
          <w:rPr>
            <w:noProof/>
            <w:webHidden/>
          </w:rPr>
          <w:fldChar w:fldCharType="separate"/>
        </w:r>
        <w:r>
          <w:rPr>
            <w:noProof/>
            <w:webHidden/>
          </w:rPr>
          <w:t>6</w:t>
        </w:r>
        <w:r>
          <w:rPr>
            <w:noProof/>
            <w:webHidden/>
          </w:rPr>
          <w:fldChar w:fldCharType="end"/>
        </w:r>
      </w:hyperlink>
    </w:p>
    <w:p w14:paraId="7C935246" w14:textId="7F7DB29A" w:rsidR="000907EE" w:rsidRDefault="000907EE">
      <w:pPr>
        <w:pStyle w:val="TDC1"/>
        <w:tabs>
          <w:tab w:val="right" w:leader="dot" w:pos="9062"/>
        </w:tabs>
        <w:rPr>
          <w:rFonts w:asciiTheme="minorHAnsi" w:eastAsiaTheme="minorEastAsia" w:hAnsiTheme="minorHAnsi" w:cstheme="minorBidi"/>
          <w:b w:val="0"/>
          <w:bCs w:val="0"/>
          <w:caps w:val="0"/>
          <w:noProof/>
          <w:szCs w:val="22"/>
          <w:lang w:eastAsia="es-AR"/>
        </w:rPr>
      </w:pPr>
      <w:hyperlink w:anchor="_Toc128988218" w:history="1">
        <w:r w:rsidRPr="00D301E3">
          <w:rPr>
            <w:rStyle w:val="Hipervnculo"/>
            <w:noProof/>
          </w:rPr>
          <w:t>Bibliografía</w:t>
        </w:r>
        <w:r>
          <w:rPr>
            <w:noProof/>
            <w:webHidden/>
          </w:rPr>
          <w:tab/>
        </w:r>
        <w:r>
          <w:rPr>
            <w:noProof/>
            <w:webHidden/>
          </w:rPr>
          <w:fldChar w:fldCharType="begin"/>
        </w:r>
        <w:r>
          <w:rPr>
            <w:noProof/>
            <w:webHidden/>
          </w:rPr>
          <w:instrText xml:space="preserve"> PAGEREF _Toc128988218 \h </w:instrText>
        </w:r>
        <w:r>
          <w:rPr>
            <w:noProof/>
            <w:webHidden/>
          </w:rPr>
        </w:r>
        <w:r>
          <w:rPr>
            <w:noProof/>
            <w:webHidden/>
          </w:rPr>
          <w:fldChar w:fldCharType="separate"/>
        </w:r>
        <w:r>
          <w:rPr>
            <w:noProof/>
            <w:webHidden/>
          </w:rPr>
          <w:t>7</w:t>
        </w:r>
        <w:r>
          <w:rPr>
            <w:noProof/>
            <w:webHidden/>
          </w:rPr>
          <w:fldChar w:fldCharType="end"/>
        </w:r>
      </w:hyperlink>
    </w:p>
    <w:p w14:paraId="2FC11C2E" w14:textId="3AC846F5" w:rsidR="00147F41" w:rsidRPr="00756A01" w:rsidRDefault="00F04D67" w:rsidP="00147F41">
      <w:pPr>
        <w:jc w:val="center"/>
        <w:rPr>
          <w:noProof/>
        </w:rPr>
      </w:pPr>
      <w:r w:rsidRPr="00756A01">
        <w:fldChar w:fldCharType="end"/>
      </w:r>
    </w:p>
    <w:p w14:paraId="1E62ECE0" w14:textId="165C74CE" w:rsidR="00147F41" w:rsidRPr="00756A01" w:rsidRDefault="00147F41" w:rsidP="00F04D67">
      <w:pPr>
        <w:pStyle w:val="Ttulo1"/>
        <w:rPr>
          <w:noProof/>
          <w:lang w:val="es-AR"/>
        </w:rPr>
      </w:pPr>
      <w:bookmarkStart w:id="0" w:name="_Toc128988207"/>
      <w:r w:rsidRPr="00756A01">
        <w:rPr>
          <w:noProof/>
          <w:lang w:val="es-AR"/>
        </w:rPr>
        <w:lastRenderedPageBreak/>
        <w:t>Introducción.</w:t>
      </w:r>
      <w:bookmarkEnd w:id="0"/>
    </w:p>
    <w:p w14:paraId="73F9CBE3" w14:textId="510FC77D" w:rsidR="00756A01" w:rsidRPr="00756A01" w:rsidRDefault="00756A01" w:rsidP="00756A01"/>
    <w:p w14:paraId="6564E258" w14:textId="7761DE6D" w:rsidR="00756A01" w:rsidRPr="00756A01" w:rsidRDefault="00756A01" w:rsidP="00756A01">
      <w:pPr>
        <w:pStyle w:val="Ttulo2"/>
        <w:rPr>
          <w:lang w:val="es-AR"/>
        </w:rPr>
      </w:pPr>
      <w:bookmarkStart w:id="1" w:name="_Toc128988208"/>
      <w:r w:rsidRPr="00756A01">
        <w:rPr>
          <w:lang w:val="es-AR"/>
        </w:rPr>
        <w:t>Breve reseña histórica</w:t>
      </w:r>
      <w:bookmarkEnd w:id="1"/>
    </w:p>
    <w:p w14:paraId="542610E2" w14:textId="77777777" w:rsidR="00147F41" w:rsidRPr="00756A01" w:rsidRDefault="00147F41" w:rsidP="00147F41">
      <w:pPr>
        <w:rPr>
          <w:noProof/>
        </w:rPr>
      </w:pPr>
    </w:p>
    <w:p w14:paraId="317391F0" w14:textId="41AD81E9" w:rsidR="007E41E5" w:rsidRPr="00756A01" w:rsidRDefault="00666FAB" w:rsidP="00147F41">
      <w:pPr>
        <w:rPr>
          <w:noProof/>
        </w:rPr>
      </w:pPr>
      <w:r w:rsidRPr="00756A01">
        <w:rPr>
          <w:noProof/>
        </w:rPr>
        <w:t xml:space="preserve">  </w:t>
      </w:r>
      <w:r w:rsidR="007E41E5" w:rsidRPr="00756A01">
        <w:rPr>
          <w:noProof/>
        </w:rPr>
        <w:t>En la segunda mitad del siglo XVIII hasta los años 40 del siglo XIX, se vivió un proceso de cambio de transformación a nivel económico,</w:t>
      </w:r>
      <w:r w:rsidR="00FE3A32" w:rsidRPr="00756A01">
        <w:rPr>
          <w:noProof/>
        </w:rPr>
        <w:t xml:space="preserve"> </w:t>
      </w:r>
      <w:r w:rsidR="007E41E5" w:rsidRPr="00756A01">
        <w:rPr>
          <w:noProof/>
        </w:rPr>
        <w:t>social y tecnológico</w:t>
      </w:r>
      <w:r w:rsidR="00FE3A32" w:rsidRPr="00756A01">
        <w:rPr>
          <w:noProof/>
        </w:rPr>
        <w:t>. Este periodo fue llamado primera revolución industrial o revolución industrial.</w:t>
      </w:r>
    </w:p>
    <w:p w14:paraId="7AE233D4" w14:textId="0CD9D2A4" w:rsidR="00345767" w:rsidRPr="00756A01" w:rsidRDefault="00666FAB" w:rsidP="00147F41">
      <w:pPr>
        <w:rPr>
          <w:noProof/>
        </w:rPr>
      </w:pPr>
      <w:r w:rsidRPr="00756A01">
        <w:rPr>
          <w:noProof/>
        </w:rPr>
        <w:t xml:space="preserve">  </w:t>
      </w:r>
      <w:r w:rsidR="00FE3A32" w:rsidRPr="00756A01">
        <w:rPr>
          <w:noProof/>
        </w:rPr>
        <w:t xml:space="preserve">Los cambios de paradigmas que </w:t>
      </w:r>
      <w:r w:rsidR="00345767" w:rsidRPr="00756A01">
        <w:rPr>
          <w:noProof/>
        </w:rPr>
        <w:t>ocurrieron</w:t>
      </w:r>
      <w:r w:rsidR="00FE3A32" w:rsidRPr="00756A01">
        <w:rPr>
          <w:noProof/>
        </w:rPr>
        <w:t xml:space="preserve"> fueron impulsados</w:t>
      </w:r>
      <w:r w:rsidR="00345767" w:rsidRPr="00756A01">
        <w:rPr>
          <w:noProof/>
        </w:rPr>
        <w:t xml:space="preserve"> por la continua investigación, desarrollo e innovación tanto en la parte científica </w:t>
      </w:r>
      <w:r w:rsidR="00983042" w:rsidRPr="00756A01">
        <w:rPr>
          <w:noProof/>
        </w:rPr>
        <w:t>como</w:t>
      </w:r>
      <w:r w:rsidR="00345767" w:rsidRPr="00756A01">
        <w:rPr>
          <w:noProof/>
        </w:rPr>
        <w:t xml:space="preserve"> técnicas de muchas áreas. Se puede nombrar </w:t>
      </w:r>
      <w:r w:rsidR="00983042" w:rsidRPr="00756A01">
        <w:rPr>
          <w:noProof/>
        </w:rPr>
        <w:t>cientos de</w:t>
      </w:r>
      <w:r w:rsidR="00345767" w:rsidRPr="00756A01">
        <w:rPr>
          <w:noProof/>
        </w:rPr>
        <w:t xml:space="preserve"> ejemplos</w:t>
      </w:r>
      <w:r w:rsidRPr="00756A01">
        <w:rPr>
          <w:noProof/>
        </w:rPr>
        <w:t xml:space="preserve">, pero el más importante es sin dudad el motor de J. Watt, que permitió sustituir el carbón vegetal por el mineral. El motor no se </w:t>
      </w:r>
      <w:r w:rsidR="00683651" w:rsidRPr="00756A01">
        <w:rPr>
          <w:noProof/>
        </w:rPr>
        <w:t>aplicó</w:t>
      </w:r>
      <w:r w:rsidRPr="00756A01">
        <w:rPr>
          <w:noProof/>
        </w:rPr>
        <w:t xml:space="preserve"> únicamente para la extracción en la mina, también se </w:t>
      </w:r>
      <w:r w:rsidR="00683651" w:rsidRPr="00756A01">
        <w:rPr>
          <w:noProof/>
        </w:rPr>
        <w:t>implementó</w:t>
      </w:r>
      <w:r w:rsidRPr="00756A01">
        <w:rPr>
          <w:noProof/>
        </w:rPr>
        <w:t xml:space="preserve"> posteriormente en los nuevos medios de transporte, como el ferrocarril y el barco de vapor</w:t>
      </w:r>
      <w:r w:rsidR="00421ABA">
        <w:rPr>
          <w:noProof/>
        </w:rPr>
        <w:t>, permitiendo a las naciones que los utilizaban, obtener una gran ventaja sobre las que no</w:t>
      </w:r>
      <w:r w:rsidRPr="00756A01">
        <w:rPr>
          <w:noProof/>
        </w:rPr>
        <w:t>.</w:t>
      </w:r>
      <w:r w:rsidR="00345767" w:rsidRPr="00756A01">
        <w:rPr>
          <w:noProof/>
        </w:rPr>
        <w:t xml:space="preserve"> </w:t>
      </w:r>
    </w:p>
    <w:p w14:paraId="529AA0F1" w14:textId="4B3977AF" w:rsidR="00666FAB" w:rsidRPr="00756A01" w:rsidRDefault="00666FAB" w:rsidP="00147F41">
      <w:pPr>
        <w:rPr>
          <w:noProof/>
        </w:rPr>
      </w:pPr>
      <w:r w:rsidRPr="00756A01">
        <w:rPr>
          <w:noProof/>
        </w:rPr>
        <w:t xml:space="preserve">  La guerra y la fabricación de máquinas, hicieron crecer la demanda de hierro a niveles exponenciales, consolidando a la metalurgia como una nueva y poderosa industria.</w:t>
      </w:r>
    </w:p>
    <w:p w14:paraId="0EF391FF" w14:textId="58430A97" w:rsidR="00666FAB" w:rsidRPr="00756A01" w:rsidRDefault="00666FAB" w:rsidP="00147F41">
      <w:pPr>
        <w:rPr>
          <w:noProof/>
        </w:rPr>
      </w:pPr>
      <w:r w:rsidRPr="00756A01">
        <w:rPr>
          <w:noProof/>
        </w:rPr>
        <w:t xml:space="preserve">  Todo se desarrolló igual que una reacción en cadena. </w:t>
      </w:r>
      <w:r w:rsidR="00983042" w:rsidRPr="00756A01">
        <w:rPr>
          <w:noProof/>
        </w:rPr>
        <w:t>Cada</w:t>
      </w:r>
      <w:r w:rsidRPr="00756A01">
        <w:rPr>
          <w:noProof/>
        </w:rPr>
        <w:t xml:space="preserve"> elemento se </w:t>
      </w:r>
      <w:r w:rsidR="00983042" w:rsidRPr="00756A01">
        <w:rPr>
          <w:noProof/>
        </w:rPr>
        <w:t>unió</w:t>
      </w:r>
      <w:r w:rsidRPr="00756A01">
        <w:rPr>
          <w:noProof/>
        </w:rPr>
        <w:t xml:space="preserve"> poco a poco para propiciar la evolución. El racionalismo</w:t>
      </w:r>
      <w:r w:rsidR="00983042" w:rsidRPr="00756A01">
        <w:rPr>
          <w:noProof/>
        </w:rPr>
        <w:t>, la ciencia</w:t>
      </w:r>
      <w:r w:rsidRPr="00756A01">
        <w:rPr>
          <w:noProof/>
        </w:rPr>
        <w:t xml:space="preserve"> y la aritmética se consolidaron como herramientas esenciales en pos del progreso y un creciente optimismo en el futuro.</w:t>
      </w:r>
    </w:p>
    <w:p w14:paraId="634436FE" w14:textId="3236F44C" w:rsidR="002A2724" w:rsidRPr="00756A01" w:rsidRDefault="00666FAB" w:rsidP="00147F41">
      <w:pPr>
        <w:rPr>
          <w:noProof/>
        </w:rPr>
      </w:pPr>
      <w:r w:rsidRPr="00756A01">
        <w:rPr>
          <w:noProof/>
        </w:rPr>
        <w:t xml:space="preserve">   Pero </w:t>
      </w:r>
      <w:r w:rsidR="002A2724" w:rsidRPr="00756A01">
        <w:rPr>
          <w:noProof/>
        </w:rPr>
        <w:t xml:space="preserve">existió su contraparte negativa, el abaratamiento de los empleos produjo una explotación laboral grande, que obligo a los trabajadores a realizar actividades en lugar muy inhóspitos para la salud, sumado a jornada laborales extensas. </w:t>
      </w:r>
    </w:p>
    <w:p w14:paraId="76DAB8C7" w14:textId="0146DA1C" w:rsidR="00666FAB" w:rsidRPr="00756A01" w:rsidRDefault="002A2724" w:rsidP="00147F41">
      <w:pPr>
        <w:rPr>
          <w:noProof/>
        </w:rPr>
      </w:pPr>
      <w:r w:rsidRPr="00756A01">
        <w:rPr>
          <w:noProof/>
        </w:rPr>
        <w:t xml:space="preserve">   El periodo tuvo sus críticos fervientes, entre los que se puede mencionar a Marx y Engels, a novelistas como Kingsley y Dickens. </w:t>
      </w:r>
    </w:p>
    <w:p w14:paraId="162A1720" w14:textId="27AA95E2" w:rsidR="002A2724" w:rsidRPr="00756A01" w:rsidRDefault="002A2724" w:rsidP="00147F41">
      <w:pPr>
        <w:rPr>
          <w:noProof/>
        </w:rPr>
      </w:pPr>
      <w:r w:rsidRPr="00756A01">
        <w:rPr>
          <w:noProof/>
        </w:rPr>
        <w:t xml:space="preserve">  </w:t>
      </w:r>
      <w:r w:rsidR="00983042" w:rsidRPr="00756A01">
        <w:rPr>
          <w:noProof/>
        </w:rPr>
        <w:t xml:space="preserve"> A pesar de las visiones pesimistas de muchos escritores, </w:t>
      </w:r>
      <w:r w:rsidR="00CD6034" w:rsidRPr="00756A01">
        <w:rPr>
          <w:noProof/>
        </w:rPr>
        <w:t>la revolución creció</w:t>
      </w:r>
      <w:r w:rsidR="00421ABA">
        <w:rPr>
          <w:noProof/>
        </w:rPr>
        <w:t>, desarrollo y nunca freno,</w:t>
      </w:r>
      <w:r w:rsidR="00CD6034" w:rsidRPr="00756A01">
        <w:rPr>
          <w:noProof/>
        </w:rPr>
        <w:t xml:space="preserve"> trajo beneficios impensados para la humanidad en las siguientes décadas.  </w:t>
      </w:r>
    </w:p>
    <w:p w14:paraId="35C8687C" w14:textId="3C1D31E6" w:rsidR="007C0FAA" w:rsidRPr="00756A01" w:rsidRDefault="00BC3DF2" w:rsidP="00147F41">
      <w:pPr>
        <w:rPr>
          <w:noProof/>
        </w:rPr>
      </w:pPr>
      <w:r w:rsidRPr="00756A01">
        <w:rPr>
          <w:noProof/>
        </w:rPr>
        <w:t xml:space="preserve"> Desde 1850 hasta </w:t>
      </w:r>
      <w:r w:rsidR="007C0FAA" w:rsidRPr="00756A01">
        <w:rPr>
          <w:noProof/>
        </w:rPr>
        <w:t>hoy</w:t>
      </w:r>
      <w:r w:rsidRPr="00756A01">
        <w:rPr>
          <w:noProof/>
        </w:rPr>
        <w:t>, se produjeron muchos cambios</w:t>
      </w:r>
      <w:r w:rsidR="00421ABA">
        <w:rPr>
          <w:noProof/>
        </w:rPr>
        <w:t xml:space="preserve">, </w:t>
      </w:r>
      <w:r w:rsidRPr="00756A01">
        <w:rPr>
          <w:noProof/>
        </w:rPr>
        <w:t xml:space="preserve">se presentaron </w:t>
      </w:r>
      <w:r w:rsidR="007C0FAA" w:rsidRPr="00756A01">
        <w:rPr>
          <w:noProof/>
        </w:rPr>
        <w:t>infinidad</w:t>
      </w:r>
      <w:r w:rsidRPr="00756A01">
        <w:rPr>
          <w:noProof/>
        </w:rPr>
        <w:t xml:space="preserve"> inventos</w:t>
      </w:r>
      <w:r w:rsidR="00421ABA">
        <w:rPr>
          <w:noProof/>
        </w:rPr>
        <w:t xml:space="preserve"> e idea</w:t>
      </w:r>
      <w:r w:rsidRPr="00756A01">
        <w:rPr>
          <w:noProof/>
        </w:rPr>
        <w:t xml:space="preserve"> que cambiaron a</w:t>
      </w:r>
      <w:r w:rsidR="00CD6034" w:rsidRPr="00756A01">
        <w:rPr>
          <w:noProof/>
        </w:rPr>
        <w:t>l mundo</w:t>
      </w:r>
      <w:r w:rsidRPr="00756A01">
        <w:rPr>
          <w:noProof/>
        </w:rPr>
        <w:t>,</w:t>
      </w:r>
      <w:r w:rsidR="007C0FAA" w:rsidRPr="00756A01">
        <w:rPr>
          <w:noProof/>
        </w:rPr>
        <w:t xml:space="preserve"> una gran cantidad de autores se dedican a marcar límites entre una segunda, tercer y cuarta revolución industrial. </w:t>
      </w:r>
    </w:p>
    <w:p w14:paraId="70C691EB" w14:textId="23D4C7A3" w:rsidR="002A2724" w:rsidRPr="00756A01" w:rsidRDefault="007C0FAA" w:rsidP="00147F41">
      <w:pPr>
        <w:rPr>
          <w:noProof/>
        </w:rPr>
      </w:pPr>
      <w:r w:rsidRPr="00756A01">
        <w:rPr>
          <w:noProof/>
        </w:rPr>
        <w:t xml:space="preserve">No se </w:t>
      </w:r>
      <w:r w:rsidR="007C4919" w:rsidRPr="00756A01">
        <w:rPr>
          <w:noProof/>
        </w:rPr>
        <w:t>tomará</w:t>
      </w:r>
      <w:r w:rsidRPr="00756A01">
        <w:rPr>
          <w:noProof/>
        </w:rPr>
        <w:t xml:space="preserve"> en cuenta estos límites</w:t>
      </w:r>
      <w:r w:rsidR="00CD6034" w:rsidRPr="00756A01">
        <w:rPr>
          <w:noProof/>
        </w:rPr>
        <w:t>,</w:t>
      </w:r>
      <w:r w:rsidRPr="00756A01">
        <w:rPr>
          <w:noProof/>
        </w:rPr>
        <w:t xml:space="preserve"> ya que implicaría ahondar en temas que no son de vital importancia para este trabajo final, pero nombraremos algunos inventos importantes, </w:t>
      </w:r>
      <w:r w:rsidR="00BC3DF2" w:rsidRPr="00756A01">
        <w:rPr>
          <w:noProof/>
        </w:rPr>
        <w:t xml:space="preserve">entre </w:t>
      </w:r>
      <w:r w:rsidRPr="00756A01">
        <w:rPr>
          <w:noProof/>
        </w:rPr>
        <w:t>ellos</w:t>
      </w:r>
      <w:r w:rsidR="00BC3DF2" w:rsidRPr="00756A01">
        <w:rPr>
          <w:noProof/>
        </w:rPr>
        <w:t>:</w:t>
      </w:r>
    </w:p>
    <w:p w14:paraId="5F32EE8A" w14:textId="3FF61520" w:rsidR="00BC3DF2" w:rsidRPr="00756A01" w:rsidRDefault="00BC3DF2" w:rsidP="00147F41">
      <w:pPr>
        <w:rPr>
          <w:noProof/>
        </w:rPr>
      </w:pPr>
    </w:p>
    <w:p w14:paraId="5E95432A" w14:textId="561CD087" w:rsidR="00BC3DF2" w:rsidRPr="00756A01" w:rsidRDefault="00BC3DF2" w:rsidP="00BC3DF2">
      <w:pPr>
        <w:pStyle w:val="Prrafodelista"/>
        <w:numPr>
          <w:ilvl w:val="0"/>
          <w:numId w:val="8"/>
        </w:numPr>
        <w:rPr>
          <w:noProof/>
        </w:rPr>
      </w:pPr>
      <w:r w:rsidRPr="00756A01">
        <w:rPr>
          <w:noProof/>
        </w:rPr>
        <w:t xml:space="preserve">La introducción de la electricidad tanto a nivel industrial como domiciliario. </w:t>
      </w:r>
    </w:p>
    <w:p w14:paraId="2A78C028" w14:textId="024C9AFD" w:rsidR="00BC3DF2" w:rsidRPr="00756A01" w:rsidRDefault="00BC3DF2" w:rsidP="00BC3DF2">
      <w:pPr>
        <w:pStyle w:val="Prrafodelista"/>
        <w:numPr>
          <w:ilvl w:val="0"/>
          <w:numId w:val="8"/>
        </w:numPr>
        <w:rPr>
          <w:noProof/>
        </w:rPr>
      </w:pPr>
      <w:r w:rsidRPr="00756A01">
        <w:rPr>
          <w:noProof/>
        </w:rPr>
        <w:t xml:space="preserve">Introducción de avión como medio de transporte </w:t>
      </w:r>
    </w:p>
    <w:p w14:paraId="10979DB4" w14:textId="3655DCB2" w:rsidR="00BC3DF2" w:rsidRPr="00756A01" w:rsidRDefault="00BC3DF2" w:rsidP="00BC3DF2">
      <w:pPr>
        <w:pStyle w:val="Prrafodelista"/>
        <w:numPr>
          <w:ilvl w:val="0"/>
          <w:numId w:val="8"/>
        </w:numPr>
        <w:rPr>
          <w:noProof/>
        </w:rPr>
      </w:pPr>
      <w:r w:rsidRPr="00756A01">
        <w:rPr>
          <w:noProof/>
        </w:rPr>
        <w:t>Se generaron distintos medios para aprovechar fuentes de energía (paneles para la energía solar,</w:t>
      </w:r>
      <w:r w:rsidR="00421ABA">
        <w:rPr>
          <w:noProof/>
        </w:rPr>
        <w:t xml:space="preserve"> reactores para la nuclear,</w:t>
      </w:r>
      <w:r w:rsidRPr="00756A01">
        <w:rPr>
          <w:noProof/>
        </w:rPr>
        <w:t xml:space="preserve"> etc.)</w:t>
      </w:r>
    </w:p>
    <w:p w14:paraId="3B626DEE" w14:textId="77777777" w:rsidR="00BC3DF2" w:rsidRPr="00756A01" w:rsidRDefault="00BC3DF2" w:rsidP="00BC3DF2">
      <w:pPr>
        <w:pStyle w:val="Prrafodelista"/>
        <w:numPr>
          <w:ilvl w:val="0"/>
          <w:numId w:val="8"/>
        </w:numPr>
        <w:rPr>
          <w:noProof/>
        </w:rPr>
      </w:pPr>
      <w:r w:rsidRPr="00756A01">
        <w:rPr>
          <w:noProof/>
        </w:rPr>
        <w:t xml:space="preserve">Diodos, transistores y toda la tecnología de semi conductores. </w:t>
      </w:r>
    </w:p>
    <w:p w14:paraId="2D1B0D33" w14:textId="77777777" w:rsidR="00BC3DF2" w:rsidRPr="00756A01" w:rsidRDefault="00BC3DF2" w:rsidP="00BC3DF2">
      <w:pPr>
        <w:rPr>
          <w:noProof/>
        </w:rPr>
      </w:pPr>
    </w:p>
    <w:p w14:paraId="5FF24B0F" w14:textId="52338DCE" w:rsidR="00BC3DF2" w:rsidRPr="00756A01" w:rsidRDefault="00BC3DF2" w:rsidP="00BC3DF2">
      <w:pPr>
        <w:rPr>
          <w:noProof/>
        </w:rPr>
      </w:pPr>
      <w:r w:rsidRPr="00756A01">
        <w:rPr>
          <w:noProof/>
        </w:rPr>
        <w:t xml:space="preserve">  La lista es más extensa, solo pusimos algunos ejemplos que creo son los más importante. Se </w:t>
      </w:r>
      <w:r w:rsidR="007C0FAA" w:rsidRPr="00756A01">
        <w:rPr>
          <w:noProof/>
        </w:rPr>
        <w:t>dejaron</w:t>
      </w:r>
      <w:r w:rsidRPr="00756A01">
        <w:rPr>
          <w:noProof/>
        </w:rPr>
        <w:t xml:space="preserve"> </w:t>
      </w:r>
      <w:r w:rsidR="007C0FAA" w:rsidRPr="00756A01">
        <w:rPr>
          <w:noProof/>
        </w:rPr>
        <w:t>2</w:t>
      </w:r>
      <w:r w:rsidRPr="00756A01">
        <w:rPr>
          <w:noProof/>
        </w:rPr>
        <w:t xml:space="preserve"> en particularidad para nombrarlo ahora</w:t>
      </w:r>
      <w:r w:rsidR="007C0FAA" w:rsidRPr="00756A01">
        <w:rPr>
          <w:noProof/>
        </w:rPr>
        <w:t>,</w:t>
      </w:r>
      <w:r w:rsidRPr="00756A01">
        <w:rPr>
          <w:noProof/>
        </w:rPr>
        <w:t xml:space="preserve"> </w:t>
      </w:r>
      <w:r w:rsidR="007C0FAA" w:rsidRPr="00756A01">
        <w:rPr>
          <w:noProof/>
        </w:rPr>
        <w:t>uno es el internet y el otro es la inteligencia artificial.</w:t>
      </w:r>
    </w:p>
    <w:p w14:paraId="47EF4863" w14:textId="14BE65A0" w:rsidR="007C0FAA" w:rsidRPr="00756A01" w:rsidRDefault="007C0FAA" w:rsidP="00BC3DF2">
      <w:pPr>
        <w:rPr>
          <w:noProof/>
        </w:rPr>
      </w:pPr>
      <w:r w:rsidRPr="00756A01">
        <w:rPr>
          <w:noProof/>
        </w:rPr>
        <w:t xml:space="preserve">  El internet en sí, creo un cambio mayor que el de la revolución industrial en muchos aspectos, por </w:t>
      </w:r>
      <w:r w:rsidR="007C4919" w:rsidRPr="00756A01">
        <w:rPr>
          <w:noProof/>
        </w:rPr>
        <w:t xml:space="preserve">nombrar dar uno de los múltiples ejemplos que se pueden comparar, con el motor de vapor se permitía que los medios de transporte viajen más rápido para llevar cartas, con internet uno ya puede transmitir en formato de video a casi todas partes del </w:t>
      </w:r>
      <w:r w:rsidR="00683651" w:rsidRPr="00756A01">
        <w:rPr>
          <w:noProof/>
        </w:rPr>
        <w:t>mundo las</w:t>
      </w:r>
      <w:r w:rsidR="007C4919" w:rsidRPr="00756A01">
        <w:rPr>
          <w:noProof/>
        </w:rPr>
        <w:t xml:space="preserve"> ideas que desea en forma instantánea.</w:t>
      </w:r>
    </w:p>
    <w:p w14:paraId="27A6C7E5" w14:textId="31DB99B5" w:rsidR="007C4919" w:rsidRPr="00756A01" w:rsidRDefault="007C4919" w:rsidP="00BC3DF2">
      <w:pPr>
        <w:rPr>
          <w:noProof/>
        </w:rPr>
      </w:pPr>
      <w:r w:rsidRPr="00756A01">
        <w:rPr>
          <w:noProof/>
        </w:rPr>
        <w:t xml:space="preserve"> El otro que es una nueva rama de la ciencia que nació a mediados de </w:t>
      </w:r>
      <w:r w:rsidR="00983042" w:rsidRPr="00756A01">
        <w:rPr>
          <w:noProof/>
        </w:rPr>
        <w:t>los 1950</w:t>
      </w:r>
      <w:r w:rsidRPr="00756A01">
        <w:rPr>
          <w:noProof/>
        </w:rPr>
        <w:t>, la inteligencia artificial.</w:t>
      </w:r>
    </w:p>
    <w:p w14:paraId="3577617A" w14:textId="3E438D46" w:rsidR="00983042" w:rsidRPr="00756A01" w:rsidRDefault="00983042" w:rsidP="00BC3DF2">
      <w:pPr>
        <w:rPr>
          <w:noProof/>
        </w:rPr>
      </w:pPr>
      <w:r w:rsidRPr="00756A01">
        <w:rPr>
          <w:noProof/>
        </w:rPr>
        <w:t xml:space="preserve"> La inteligencia artificial, durante bastante tiempo se mantuvo en los libros debido a la limitación del hardware de la época, a pesar de eso, investigadores siguieron incursionando en formas de crear y optimizar algoritmos. Recién a fines de los 90 principio de los 2000, se pudieron probar algunos de esos algoritmos. </w:t>
      </w:r>
    </w:p>
    <w:p w14:paraId="408F960A" w14:textId="4614D319" w:rsidR="00983042" w:rsidRPr="00756A01" w:rsidRDefault="00983042" w:rsidP="00BC3DF2">
      <w:pPr>
        <w:rPr>
          <w:noProof/>
        </w:rPr>
      </w:pPr>
      <w:r w:rsidRPr="00756A01">
        <w:rPr>
          <w:noProof/>
        </w:rPr>
        <w:t xml:space="preserve"> Hoy en día la inteligencia artificial avanza a pasos agigantados debido a las mejoras de hardware y que internet permite trabajar desde la comodidad de tu casa y te permite compartir conocimiento con cualquier persona alrededor del mundo.</w:t>
      </w:r>
    </w:p>
    <w:p w14:paraId="27F33E33" w14:textId="77777777" w:rsidR="00683651" w:rsidRPr="00756A01" w:rsidRDefault="00683651" w:rsidP="00BC3DF2">
      <w:pPr>
        <w:rPr>
          <w:noProof/>
        </w:rPr>
      </w:pPr>
    </w:p>
    <w:p w14:paraId="0967E0EE" w14:textId="674D6B30" w:rsidR="007C4919" w:rsidRPr="00756A01" w:rsidRDefault="007C4919" w:rsidP="00BC3DF2">
      <w:pPr>
        <w:rPr>
          <w:noProof/>
        </w:rPr>
      </w:pPr>
      <w:r w:rsidRPr="00756A01">
        <w:rPr>
          <w:noProof/>
        </w:rPr>
        <w:t xml:space="preserve"> </w:t>
      </w:r>
    </w:p>
    <w:p w14:paraId="5C70B355" w14:textId="21402BD9" w:rsidR="00683651" w:rsidRPr="00756A01" w:rsidRDefault="00683651" w:rsidP="00756A01">
      <w:pPr>
        <w:pStyle w:val="Ttulo2"/>
        <w:rPr>
          <w:lang w:val="es-AR"/>
        </w:rPr>
      </w:pPr>
      <w:bookmarkStart w:id="2" w:name="_Toc128988209"/>
      <w:r w:rsidRPr="00756A01">
        <w:rPr>
          <w:lang w:val="es-AR"/>
        </w:rPr>
        <w:t>Estado del arte.</w:t>
      </w:r>
      <w:bookmarkEnd w:id="2"/>
    </w:p>
    <w:p w14:paraId="35DEF162" w14:textId="039912CA" w:rsidR="00683651" w:rsidRPr="00756A01" w:rsidRDefault="00106CB5" w:rsidP="00106CB5">
      <w:pPr>
        <w:ind w:firstLine="576"/>
      </w:pPr>
      <w:r w:rsidRPr="00756A01">
        <w:t xml:space="preserve">Hoy en día, </w:t>
      </w:r>
      <w:r w:rsidR="00D11120" w:rsidRPr="00756A01">
        <w:t>ya es más común</w:t>
      </w:r>
      <w:r w:rsidRPr="00756A01">
        <w:t xml:space="preserve"> encontrar </w:t>
      </w:r>
      <w:r w:rsidR="00D11120" w:rsidRPr="00756A01">
        <w:t>más</w:t>
      </w:r>
      <w:r w:rsidRPr="00756A01">
        <w:t xml:space="preserve"> áreas de todo tipo que utilizan aplicaciones o soporte de redes neuronales. Desde el tratamiento de grandes bases de datos para predecir o estimar que acciones de empresas vender y/o comprar</w:t>
      </w:r>
      <w:r w:rsidR="0045563B" w:rsidRPr="00756A01">
        <w:t>, sugerir que inmuebles se pueden adquirir</w:t>
      </w:r>
      <w:r w:rsidR="000F56F9" w:rsidRPr="00756A01">
        <w:t>, estimar cuando es la mejor época para lanzar un producto</w:t>
      </w:r>
      <w:r w:rsidRPr="00756A01">
        <w:t xml:space="preserve"> hasta detección de múltiples objetos por imágenes.</w:t>
      </w:r>
    </w:p>
    <w:p w14:paraId="1E3BB6F4" w14:textId="3B79A3AE" w:rsidR="00106CB5" w:rsidRPr="00756A01" w:rsidRDefault="00106CB5" w:rsidP="00106CB5">
      <w:pPr>
        <w:ind w:firstLine="576"/>
      </w:pPr>
      <w:r w:rsidRPr="00756A01">
        <w:t xml:space="preserve">Algunas de esas aplicaciones se han vuelto muy populares entre personas que no son afines al tema, por </w:t>
      </w:r>
      <w:r w:rsidR="000F56F9" w:rsidRPr="00756A01">
        <w:t>mencionar un ejemplo reciente</w:t>
      </w:r>
      <w:r w:rsidRPr="00756A01">
        <w:t xml:space="preserve"> el boom por chat gpt. </w:t>
      </w:r>
    </w:p>
    <w:p w14:paraId="72C269FB" w14:textId="68F0A1ED" w:rsidR="008162A5" w:rsidRPr="00756A01" w:rsidRDefault="00106CB5" w:rsidP="000F56F9">
      <w:pPr>
        <w:ind w:firstLine="576"/>
      </w:pPr>
      <w:r w:rsidRPr="00756A01">
        <w:t xml:space="preserve">Un área de la inteligencia artificial que ya da mucho de </w:t>
      </w:r>
      <w:proofErr w:type="spellStart"/>
      <w:r w:rsidRPr="00756A01">
        <w:t>que</w:t>
      </w:r>
      <w:proofErr w:type="spellEnd"/>
      <w:r w:rsidRPr="00756A01">
        <w:t xml:space="preserve"> hablar (y de seguro en el futuro lo siga haciendo) es la que utiliza la detección de </w:t>
      </w:r>
      <w:r w:rsidR="000F56F9" w:rsidRPr="00756A01">
        <w:t>cosas</w:t>
      </w:r>
      <w:r w:rsidRPr="00756A01">
        <w:t xml:space="preserve"> por medio de imágenes</w:t>
      </w:r>
      <w:r w:rsidR="008162A5" w:rsidRPr="00756A01">
        <w:t>.</w:t>
      </w:r>
      <w:r w:rsidR="000F56F9" w:rsidRPr="00756A01">
        <w:t xml:space="preserve"> ¿Qué cosas puede detectar una red neuronal? Todo aquello que puede ser captado por una cámara, </w:t>
      </w:r>
      <w:r w:rsidR="008162A5" w:rsidRPr="00756A01">
        <w:t>tiene un campo de uso casi infinito, se la utiliza para detectar caras (cámaras de seguridad, métodos de acceso, etc.) como objetos de distinta índole que servirán para que robots o autos puedan desplazarse de manera autónoma, encontrar diferentes tipos de fallas en algunas industrias que permitan realizar un mantenimiento preventivo</w:t>
      </w:r>
      <w:r w:rsidR="000F56F9" w:rsidRPr="00756A01">
        <w:t xml:space="preserve"> hasta existe el caso donde se utilizó para detectar si una persona sufría de depresión solo con sus fotos de Instagram</w:t>
      </w:r>
      <w:r w:rsidR="008162A5" w:rsidRPr="00756A01">
        <w:t xml:space="preserve">. </w:t>
      </w:r>
    </w:p>
    <w:p w14:paraId="5F1E37B6" w14:textId="2BBD0A32" w:rsidR="00AF7FEF" w:rsidRPr="00756A01" w:rsidRDefault="000F56F9" w:rsidP="00106CB5">
      <w:pPr>
        <w:ind w:firstLine="576"/>
      </w:pPr>
      <w:r w:rsidRPr="00756A01">
        <w:t>La medicina</w:t>
      </w:r>
      <w:r w:rsidR="008162A5" w:rsidRPr="00756A01">
        <w:t xml:space="preserve"> le </w:t>
      </w:r>
      <w:r w:rsidRPr="00756A01">
        <w:t>está</w:t>
      </w:r>
      <w:r w:rsidR="008162A5" w:rsidRPr="00756A01">
        <w:t xml:space="preserve"> sacando mucho </w:t>
      </w:r>
      <w:r w:rsidR="00D11120" w:rsidRPr="00756A01">
        <w:t>provecho</w:t>
      </w:r>
      <w:r w:rsidRPr="00756A01">
        <w:t>, ya que e</w:t>
      </w:r>
      <w:r w:rsidR="00AF7FEF" w:rsidRPr="00756A01">
        <w:t>xisten</w:t>
      </w:r>
      <w:r w:rsidRPr="00756A01">
        <w:t xml:space="preserve"> muchas enfermedades que se pueden detectar o diagnosticar con tomografías</w:t>
      </w:r>
      <w:r w:rsidR="00D11120" w:rsidRPr="00756A01">
        <w:t>.</w:t>
      </w:r>
      <w:r w:rsidR="00AF7FEF" w:rsidRPr="00756A01">
        <w:t xml:space="preserve"> </w:t>
      </w:r>
      <w:r w:rsidR="00D11120" w:rsidRPr="00756A01">
        <w:t>V</w:t>
      </w:r>
      <w:r w:rsidR="00AF7FEF" w:rsidRPr="00756A01">
        <w:t>arias empresas dedicadas a esto, basta con ir a Google y podemos ver los resultados de búsquedas que nos da.</w:t>
      </w:r>
    </w:p>
    <w:p w14:paraId="68A08EC8" w14:textId="701E07C9" w:rsidR="008162A5" w:rsidRPr="00756A01" w:rsidRDefault="00AF7FEF" w:rsidP="00106CB5">
      <w:pPr>
        <w:ind w:firstLine="576"/>
      </w:pPr>
      <w:r w:rsidRPr="00756A01">
        <w:t xml:space="preserve">Las I.A. </w:t>
      </w:r>
      <w:r w:rsidR="000F56F9" w:rsidRPr="00756A01">
        <w:t>pueden nutrirse de que muchas</w:t>
      </w:r>
      <w:r w:rsidRPr="00756A01">
        <w:t xml:space="preserve"> enfermedades </w:t>
      </w:r>
      <w:r w:rsidR="000F56F9" w:rsidRPr="00756A01">
        <w:t>se pueden detectar o se diagnostican por</w:t>
      </w:r>
      <w:r w:rsidRPr="00756A01">
        <w:t xml:space="preserve"> imágenes, por lo general, son de tomografía, en blanco y negro, entre las que podemos mencionar tumores, etc.</w:t>
      </w:r>
      <w:r w:rsidR="0003147D" w:rsidRPr="00756A01">
        <w:t xml:space="preserve"> L</w:t>
      </w:r>
      <w:r w:rsidRPr="00756A01">
        <w:t>as que no podemos dejar de nombrar, ya que a ellas apunta el trabajo son las oculares que podemos diagnosticar con las tomografías de coherencias ópticas.</w:t>
      </w:r>
    </w:p>
    <w:p w14:paraId="4B1D8F06" w14:textId="0A04ABFB" w:rsidR="0003147D" w:rsidRPr="00756A01" w:rsidRDefault="0003147D" w:rsidP="00106CB5">
      <w:pPr>
        <w:ind w:firstLine="576"/>
      </w:pPr>
      <w:r w:rsidRPr="00756A01">
        <w:t xml:space="preserve">[ver </w:t>
      </w:r>
      <w:proofErr w:type="spellStart"/>
      <w:r w:rsidRPr="00756A01">
        <w:t>paper</w:t>
      </w:r>
      <w:proofErr w:type="spellEnd"/>
      <w:r w:rsidRPr="00756A01">
        <w:t xml:space="preserve"> para profundizar esta parte]</w:t>
      </w:r>
    </w:p>
    <w:p w14:paraId="68A87292" w14:textId="77777777" w:rsidR="00683651" w:rsidRPr="00756A01" w:rsidRDefault="00683651" w:rsidP="00683651">
      <w:pPr>
        <w:rPr>
          <w:noProof/>
        </w:rPr>
      </w:pPr>
    </w:p>
    <w:p w14:paraId="17B018E3" w14:textId="09263C9C" w:rsidR="00683651" w:rsidRPr="00756A01" w:rsidRDefault="00E50B8F" w:rsidP="00E50B8F">
      <w:pPr>
        <w:pStyle w:val="Ttulo2"/>
        <w:rPr>
          <w:noProof/>
          <w:lang w:val="es-AR"/>
        </w:rPr>
      </w:pPr>
      <w:bookmarkStart w:id="3" w:name="_Toc128988210"/>
      <w:r>
        <w:rPr>
          <w:noProof/>
        </w:rPr>
        <w:t>Motivacion</w:t>
      </w:r>
      <w:bookmarkEnd w:id="3"/>
      <w:r>
        <w:rPr>
          <w:noProof/>
        </w:rPr>
        <w:t xml:space="preserve"> </w:t>
      </w:r>
    </w:p>
    <w:p w14:paraId="6D42C2BD" w14:textId="17005EF3" w:rsidR="00683651" w:rsidRDefault="00683651" w:rsidP="00683651">
      <w:pPr>
        <w:rPr>
          <w:noProof/>
        </w:rPr>
      </w:pPr>
    </w:p>
    <w:p w14:paraId="0447524B" w14:textId="60001714" w:rsidR="00421ABA" w:rsidRPr="00756A01" w:rsidRDefault="00421ABA" w:rsidP="00683651">
      <w:pPr>
        <w:rPr>
          <w:noProof/>
        </w:rPr>
      </w:pPr>
      <w:r>
        <w:rPr>
          <w:noProof/>
        </w:rPr>
        <w:t>Las motivaciones para iniciar este trabajo son varias, pero la más importante es el aprender los conceptos básicos de creación y trabajo con redes neuronales, desarrollar la capacidad de utilizar distintas herramientas creadas para estas, como lo son el transfer lerning</w:t>
      </w:r>
    </w:p>
    <w:p w14:paraId="322BBE9F" w14:textId="533CADE8" w:rsidR="00683651" w:rsidRPr="00756A01" w:rsidRDefault="00683651" w:rsidP="00683651">
      <w:pPr>
        <w:rPr>
          <w:noProof/>
        </w:rPr>
      </w:pPr>
    </w:p>
    <w:p w14:paraId="59E87672" w14:textId="77777777" w:rsidR="00683651" w:rsidRPr="00756A01" w:rsidRDefault="00683651" w:rsidP="00683651">
      <w:pPr>
        <w:rPr>
          <w:noProof/>
        </w:rPr>
      </w:pPr>
    </w:p>
    <w:p w14:paraId="2015F5E5" w14:textId="0587036C" w:rsidR="00683651" w:rsidRPr="00756A01" w:rsidRDefault="00683651" w:rsidP="00BC3DF2">
      <w:pPr>
        <w:rPr>
          <w:noProof/>
        </w:rPr>
      </w:pPr>
    </w:p>
    <w:p w14:paraId="279B06AD" w14:textId="2165762E" w:rsidR="00683651" w:rsidRPr="00756A01" w:rsidRDefault="00683651" w:rsidP="00BC3DF2">
      <w:pPr>
        <w:rPr>
          <w:noProof/>
        </w:rPr>
      </w:pPr>
    </w:p>
    <w:p w14:paraId="5D86432C" w14:textId="38D0511F" w:rsidR="002A2724" w:rsidRPr="00756A01" w:rsidRDefault="002A2724" w:rsidP="00147F41">
      <w:pPr>
        <w:rPr>
          <w:noProof/>
        </w:rPr>
      </w:pPr>
      <w:r w:rsidRPr="00756A01">
        <w:rPr>
          <w:noProof/>
        </w:rPr>
        <w:t xml:space="preserve">  </w:t>
      </w:r>
    </w:p>
    <w:p w14:paraId="25345069" w14:textId="77777777" w:rsidR="00345767" w:rsidRPr="00756A01" w:rsidRDefault="00345767" w:rsidP="00147F41">
      <w:pPr>
        <w:rPr>
          <w:noProof/>
        </w:rPr>
      </w:pPr>
    </w:p>
    <w:p w14:paraId="7C3D95F6" w14:textId="2A5642B5" w:rsidR="00FE3A32" w:rsidRPr="00756A01" w:rsidRDefault="00FE3A32" w:rsidP="00147F41">
      <w:pPr>
        <w:rPr>
          <w:noProof/>
        </w:rPr>
      </w:pPr>
    </w:p>
    <w:p w14:paraId="0D9CDB1C" w14:textId="77777777" w:rsidR="007E41E5" w:rsidRPr="00756A01" w:rsidRDefault="007E41E5" w:rsidP="00147F41">
      <w:pPr>
        <w:rPr>
          <w:noProof/>
        </w:rPr>
      </w:pPr>
    </w:p>
    <w:p w14:paraId="2F568868" w14:textId="77777777" w:rsidR="00695AAE" w:rsidRPr="00756A01" w:rsidRDefault="00695AAE" w:rsidP="00695AAE">
      <w:pPr>
        <w:rPr>
          <w:noProof/>
        </w:rPr>
      </w:pPr>
    </w:p>
    <w:p w14:paraId="25BBCE42" w14:textId="58CADFC7" w:rsidR="00147F41" w:rsidRPr="00756A01" w:rsidRDefault="007943FD" w:rsidP="00695AAE">
      <w:pPr>
        <w:pStyle w:val="Titulo1Captulo"/>
        <w:rPr>
          <w:noProof/>
          <w:lang w:val="es-AR"/>
        </w:rPr>
      </w:pPr>
      <w:bookmarkStart w:id="4" w:name="_Toc128988211"/>
      <w:r w:rsidRPr="00756A01">
        <w:rPr>
          <w:noProof/>
          <w:lang w:val="es-AR"/>
        </w:rPr>
        <w:lastRenderedPageBreak/>
        <w:t>Internet</w:t>
      </w:r>
      <w:r w:rsidR="00695AAE" w:rsidRPr="00756A01">
        <w:rPr>
          <w:noProof/>
          <w:lang w:val="es-AR"/>
        </w:rPr>
        <w:t>.</w:t>
      </w:r>
      <w:bookmarkEnd w:id="4"/>
    </w:p>
    <w:p w14:paraId="30E4709A" w14:textId="77777777" w:rsidR="00695AAE" w:rsidRPr="00756A01" w:rsidRDefault="00695AAE" w:rsidP="00695AAE">
      <w:pPr>
        <w:rPr>
          <w:noProof/>
        </w:rPr>
      </w:pPr>
    </w:p>
    <w:p w14:paraId="46C08761" w14:textId="67FE254F" w:rsidR="00695AAE" w:rsidRPr="00756A01" w:rsidRDefault="007943FD" w:rsidP="00695AAE">
      <w:pPr>
        <w:pStyle w:val="Ttulo2"/>
        <w:rPr>
          <w:noProof/>
          <w:lang w:val="es-AR"/>
        </w:rPr>
      </w:pPr>
      <w:bookmarkStart w:id="5" w:name="_Hlk127492707"/>
      <w:bookmarkStart w:id="6" w:name="_Toc128988212"/>
      <w:r w:rsidRPr="00756A01">
        <w:rPr>
          <w:noProof/>
          <w:lang w:val="es-AR"/>
        </w:rPr>
        <w:t>Servicios web</w:t>
      </w:r>
      <w:r w:rsidR="00695AAE" w:rsidRPr="00756A01">
        <w:rPr>
          <w:noProof/>
          <w:lang w:val="es-AR"/>
        </w:rPr>
        <w:t xml:space="preserve"> 1.</w:t>
      </w:r>
      <w:bookmarkEnd w:id="6"/>
    </w:p>
    <w:bookmarkEnd w:id="5"/>
    <w:p w14:paraId="6316805C" w14:textId="77777777" w:rsidR="00E63F2B" w:rsidRPr="00756A01" w:rsidRDefault="00E63F2B" w:rsidP="00E63F2B">
      <w:pPr>
        <w:rPr>
          <w:noProof/>
        </w:rPr>
      </w:pPr>
    </w:p>
    <w:p w14:paraId="1B33EF77" w14:textId="3240CAD3" w:rsidR="00EC2C87" w:rsidRPr="00756A01" w:rsidRDefault="0003147D" w:rsidP="007943FD">
      <w:pPr>
        <w:ind w:left="576"/>
        <w:rPr>
          <w:noProof/>
        </w:rPr>
      </w:pPr>
      <w:r w:rsidRPr="00756A01">
        <w:rPr>
          <w:noProof/>
        </w:rPr>
        <w:t>A finales de los 90</w:t>
      </w:r>
      <w:r w:rsidR="007943FD" w:rsidRPr="00756A01">
        <w:rPr>
          <w:noProof/>
        </w:rPr>
        <w:t>, brindar un servicio web por partes de las empreas, era plus o lujo.</w:t>
      </w:r>
      <w:r w:rsidRPr="00756A01">
        <w:rPr>
          <w:noProof/>
        </w:rPr>
        <w:t xml:space="preserve"> No todas las perosnas tenías acceso a internet y algunos de los que podía, tenían una conexión bastante mala</w:t>
      </w:r>
      <w:r w:rsidR="00421ABA">
        <w:rPr>
          <w:noProof/>
        </w:rPr>
        <w:t xml:space="preserve"> (incluso para E.E.U.U. y Europa que siempre gozaron de mejor calidad de estos servicios que el resto del mundo)</w:t>
      </w:r>
      <w:r w:rsidRPr="00756A01">
        <w:rPr>
          <w:noProof/>
        </w:rPr>
        <w:t>.</w:t>
      </w:r>
      <w:r w:rsidR="007943FD" w:rsidRPr="00756A01">
        <w:rPr>
          <w:noProof/>
        </w:rPr>
        <w:t xml:space="preserve"> Hoy en día, </w:t>
      </w:r>
      <w:r w:rsidRPr="00756A01">
        <w:rPr>
          <w:noProof/>
        </w:rPr>
        <w:t xml:space="preserve">en la Argentina, </w:t>
      </w:r>
      <w:r w:rsidR="00421ABA">
        <w:rPr>
          <w:noProof/>
        </w:rPr>
        <w:t>casi toda la población</w:t>
      </w:r>
      <w:r w:rsidRPr="00756A01">
        <w:rPr>
          <w:noProof/>
        </w:rPr>
        <w:t xml:space="preserve"> tiene acceso a internet</w:t>
      </w:r>
      <w:r w:rsidR="00421ABA">
        <w:rPr>
          <w:noProof/>
        </w:rPr>
        <w:t xml:space="preserve">, </w:t>
      </w:r>
      <w:r w:rsidR="00BC1E7C">
        <w:rPr>
          <w:noProof/>
        </w:rPr>
        <w:t>algunas personas lo tiene por mas de</w:t>
      </w:r>
      <w:r w:rsidRPr="00756A01">
        <w:rPr>
          <w:noProof/>
        </w:rPr>
        <w:t xml:space="preserve">  un dispositivo</w:t>
      </w:r>
      <w:r w:rsidR="00421ABA">
        <w:rPr>
          <w:noProof/>
        </w:rPr>
        <w:t xml:space="preserve"> (tablest, teléfono, computadora,etc.)</w:t>
      </w:r>
      <w:r w:rsidRPr="00756A01">
        <w:rPr>
          <w:noProof/>
        </w:rPr>
        <w:t xml:space="preserve">, por lo que </w:t>
      </w:r>
      <w:r w:rsidR="007943FD" w:rsidRPr="00756A01">
        <w:rPr>
          <w:noProof/>
        </w:rPr>
        <w:t xml:space="preserve">las empresas que no lo </w:t>
      </w:r>
      <w:r w:rsidRPr="00756A01">
        <w:rPr>
          <w:noProof/>
        </w:rPr>
        <w:t>brindan un servicio web básico</w:t>
      </w:r>
      <w:r w:rsidR="007943FD" w:rsidRPr="00756A01">
        <w:rPr>
          <w:noProof/>
        </w:rPr>
        <w:t xml:space="preserve">, estan por destras de </w:t>
      </w:r>
      <w:r w:rsidRPr="00756A01">
        <w:rPr>
          <w:noProof/>
        </w:rPr>
        <w:t>toda la</w:t>
      </w:r>
      <w:r w:rsidR="007943FD" w:rsidRPr="00756A01">
        <w:rPr>
          <w:noProof/>
        </w:rPr>
        <w:t xml:space="preserve"> competencia</w:t>
      </w:r>
      <w:r w:rsidR="00BC1E7C">
        <w:rPr>
          <w:noProof/>
        </w:rPr>
        <w:t>(al igual que aquellos que no usaban el motor a vapor en su momento)</w:t>
      </w:r>
      <w:r w:rsidR="007943FD" w:rsidRPr="00756A01">
        <w:rPr>
          <w:noProof/>
        </w:rPr>
        <w:t xml:space="preserve">. Exiten multiples ventajas por lo que se usan estos servicios, entre los más importantes podemos nombrar: </w:t>
      </w:r>
    </w:p>
    <w:p w14:paraId="4E81B82F" w14:textId="11562EAA" w:rsidR="007943FD" w:rsidRPr="00756A01" w:rsidRDefault="007943FD" w:rsidP="007943FD">
      <w:pPr>
        <w:pStyle w:val="Prrafodelista"/>
        <w:numPr>
          <w:ilvl w:val="0"/>
          <w:numId w:val="9"/>
        </w:numPr>
        <w:rPr>
          <w:noProof/>
        </w:rPr>
      </w:pPr>
      <w:r w:rsidRPr="00756A01">
        <w:rPr>
          <w:noProof/>
        </w:rPr>
        <w:t>Superar las limitaciones físicas</w:t>
      </w:r>
      <w:r w:rsidR="0003147D" w:rsidRPr="00756A01">
        <w:rPr>
          <w:noProof/>
        </w:rPr>
        <w:t>, podemos llegar a todo el mundo de manera instantanea</w:t>
      </w:r>
      <w:r w:rsidR="00A8150F" w:rsidRPr="00756A01">
        <w:rPr>
          <w:noProof/>
        </w:rPr>
        <w:t>.</w:t>
      </w:r>
    </w:p>
    <w:p w14:paraId="4856BF33" w14:textId="44E8E232" w:rsidR="002440AD" w:rsidRPr="00756A01" w:rsidRDefault="0003147D" w:rsidP="007943FD">
      <w:pPr>
        <w:pStyle w:val="Prrafodelista"/>
        <w:numPr>
          <w:ilvl w:val="0"/>
          <w:numId w:val="9"/>
        </w:numPr>
        <w:rPr>
          <w:noProof/>
        </w:rPr>
      </w:pPr>
      <w:r w:rsidRPr="00756A01">
        <w:rPr>
          <w:noProof/>
        </w:rPr>
        <w:t>Es más economico</w:t>
      </w:r>
      <w:r w:rsidR="00A8150F" w:rsidRPr="00756A01">
        <w:rPr>
          <w:noProof/>
        </w:rPr>
        <w:t>, creamos una landing una sola vez y tenemos que pagar costos mínimos de mantenimientos, a diferencia de cuando se debía imprimir mes a mes catálogos de revistas.</w:t>
      </w:r>
    </w:p>
    <w:p w14:paraId="353A6411" w14:textId="77777777" w:rsidR="00A8150F" w:rsidRPr="00756A01" w:rsidRDefault="00A8150F" w:rsidP="007943FD">
      <w:pPr>
        <w:pStyle w:val="Prrafodelista"/>
        <w:numPr>
          <w:ilvl w:val="0"/>
          <w:numId w:val="9"/>
        </w:numPr>
        <w:rPr>
          <w:noProof/>
        </w:rPr>
      </w:pPr>
    </w:p>
    <w:p w14:paraId="32765F74" w14:textId="77777777" w:rsidR="00EC2C87" w:rsidRPr="000907EE" w:rsidRDefault="00EC2C87" w:rsidP="00E63F2B">
      <w:pPr>
        <w:rPr>
          <w:noProof/>
        </w:rPr>
      </w:pPr>
    </w:p>
    <w:p w14:paraId="214764D6" w14:textId="38E14221" w:rsidR="00C00DFB" w:rsidRPr="000907EE" w:rsidRDefault="00C00DFB" w:rsidP="00C00DFB">
      <w:pPr>
        <w:ind w:left="576"/>
        <w:rPr>
          <w:noProof/>
        </w:rPr>
      </w:pPr>
      <w:r w:rsidRPr="000907EE">
        <w:rPr>
          <w:noProof/>
        </w:rPr>
        <w:tab/>
      </w:r>
      <w:r w:rsidR="00A8150F" w:rsidRPr="000907EE">
        <w:rPr>
          <w:noProof/>
        </w:rPr>
        <w:t>Estos servicios se basan en la</w:t>
      </w:r>
      <w:r w:rsidRPr="000907EE">
        <w:rPr>
          <w:noProof/>
        </w:rPr>
        <w:t xml:space="preserve"> arquitectura</w:t>
      </w:r>
      <w:r w:rsidR="00A8150F" w:rsidRPr="000907EE">
        <w:rPr>
          <w:noProof/>
        </w:rPr>
        <w:t xml:space="preserve"> de cliente- servivor. Este es un </w:t>
      </w:r>
      <w:r w:rsidRPr="000907EE">
        <w:rPr>
          <w:noProof/>
        </w:rPr>
        <w:t>modelo de diseño de software en el que las tareas se reparten entre los proveedores de recursos o servicios, llamados servidores, y los demandantes, llamados clientes. Un cliente reañiza peticiones a otro programa remoto, que se encuentra en el servidor, quien da respuesta.</w:t>
      </w:r>
    </w:p>
    <w:p w14:paraId="34B2BB1D" w14:textId="437247C5" w:rsidR="00391E3F" w:rsidRPr="000907EE" w:rsidRDefault="00391E3F" w:rsidP="00C00DFB">
      <w:pPr>
        <w:ind w:left="576"/>
        <w:rPr>
          <w:noProof/>
        </w:rPr>
      </w:pPr>
      <w:r w:rsidRPr="000907EE">
        <w:rPr>
          <w:noProof/>
        </w:rPr>
        <w:t>Los componentes básicos que lo forman son:</w:t>
      </w:r>
    </w:p>
    <w:p w14:paraId="12381A86" w14:textId="6898C179" w:rsidR="00391E3F" w:rsidRPr="000907EE" w:rsidRDefault="00391E3F" w:rsidP="00391E3F">
      <w:pPr>
        <w:pStyle w:val="Prrafodelista"/>
        <w:numPr>
          <w:ilvl w:val="0"/>
          <w:numId w:val="9"/>
        </w:numPr>
        <w:rPr>
          <w:noProof/>
        </w:rPr>
      </w:pPr>
      <w:r w:rsidRPr="000907EE">
        <w:rPr>
          <w:noProof/>
        </w:rPr>
        <w:t>Red: es un conjunto de clientes, servidores y base de datos unidos de una manera físca o no físca en el que existen protocolos de transmisión de información establecidos.</w:t>
      </w:r>
    </w:p>
    <w:p w14:paraId="47433425" w14:textId="573CF00D" w:rsidR="00391E3F" w:rsidRPr="000907EE" w:rsidRDefault="00391E3F" w:rsidP="00391E3F">
      <w:pPr>
        <w:pStyle w:val="Prrafodelista"/>
        <w:numPr>
          <w:ilvl w:val="0"/>
          <w:numId w:val="9"/>
        </w:numPr>
        <w:rPr>
          <w:noProof/>
        </w:rPr>
      </w:pPr>
      <w:r w:rsidRPr="000907EE">
        <w:rPr>
          <w:noProof/>
        </w:rPr>
        <w:t>Cliente: es un demandate de servicios, este cliente puede ser un ordenador como también una aplicación informatica, la cual requiere informacion proveniente de la red para funcionar.</w:t>
      </w:r>
    </w:p>
    <w:p w14:paraId="57D20327" w14:textId="2362F5AA" w:rsidR="00391E3F" w:rsidRPr="000907EE" w:rsidRDefault="00391E3F" w:rsidP="00391E3F">
      <w:pPr>
        <w:pStyle w:val="Prrafodelista"/>
        <w:numPr>
          <w:ilvl w:val="0"/>
          <w:numId w:val="9"/>
        </w:numPr>
        <w:rPr>
          <w:noProof/>
        </w:rPr>
      </w:pPr>
      <w:r w:rsidRPr="000907EE">
        <w:rPr>
          <w:noProof/>
        </w:rPr>
        <w:t>Servidor: un servidor hace</w:t>
      </w:r>
      <w:r w:rsidR="000907EE" w:rsidRPr="000907EE">
        <w:rPr>
          <w:noProof/>
        </w:rPr>
        <w:t xml:space="preserve"> referencia a un proveedor de servicios, este servidor a su vez puede ser un ordenar o una palicación informatica la cual envía información a los demás agentes de la red.</w:t>
      </w:r>
    </w:p>
    <w:p w14:paraId="2677459D" w14:textId="563B9679" w:rsidR="000907EE" w:rsidRPr="000907EE" w:rsidRDefault="000907EE" w:rsidP="00391E3F">
      <w:pPr>
        <w:pStyle w:val="Prrafodelista"/>
        <w:numPr>
          <w:ilvl w:val="0"/>
          <w:numId w:val="9"/>
        </w:numPr>
        <w:rPr>
          <w:noProof/>
        </w:rPr>
      </w:pPr>
      <w:r w:rsidRPr="000907EE">
        <w:rPr>
          <w:noProof/>
        </w:rPr>
        <w:t>Protocolo: Un protocolo es un conjunto de normas o reglas y pasos establecidos de manera clara y concreta sobre el flujo de información en una red estructurada.</w:t>
      </w:r>
      <w:r w:rsidR="00C23849">
        <w:rPr>
          <w:noProof/>
        </w:rPr>
        <w:t xml:space="preserve"> En el caso de los servicios web, se utiliza el protocolo http, se profundizara en la parte que se habla de back-end.</w:t>
      </w:r>
    </w:p>
    <w:p w14:paraId="3ED0A389" w14:textId="08B8F01C" w:rsidR="000907EE" w:rsidRDefault="008B17F7" w:rsidP="00391E3F">
      <w:pPr>
        <w:pStyle w:val="Prrafodelista"/>
        <w:numPr>
          <w:ilvl w:val="0"/>
          <w:numId w:val="9"/>
        </w:numPr>
        <w:rPr>
          <w:noProof/>
        </w:rPr>
      </w:pPr>
      <w:r>
        <w:rPr>
          <w:noProof/>
        </w:rPr>
        <w:t>Servicios: Un Servicio es un conjunto de información que busca responder las necesidades de un cliente, donde esta información pueden ser mail, música,etc  en nuestro caso, diagnosticos.</w:t>
      </w:r>
    </w:p>
    <w:p w14:paraId="39E0150D" w14:textId="5B74ED11" w:rsidR="008B17F7" w:rsidRPr="000907EE" w:rsidRDefault="008B17F7" w:rsidP="00391E3F">
      <w:pPr>
        <w:pStyle w:val="Prrafodelista"/>
        <w:numPr>
          <w:ilvl w:val="0"/>
          <w:numId w:val="9"/>
        </w:numPr>
        <w:rPr>
          <w:noProof/>
        </w:rPr>
      </w:pPr>
      <w:r>
        <w:rPr>
          <w:noProof/>
        </w:rPr>
        <w:t>Base de datos: son bancos de información ordenada, categorizada y clasificada que forman parte de la red, que son sitios de lamacenaje para la utilización de los servidores y también directamente de los clientes.</w:t>
      </w:r>
    </w:p>
    <w:p w14:paraId="48F8E03A" w14:textId="45F45C9D" w:rsidR="00C00DFB" w:rsidRPr="000907EE" w:rsidRDefault="00C00DFB" w:rsidP="00C00DFB">
      <w:pPr>
        <w:ind w:left="576"/>
        <w:rPr>
          <w:noProof/>
        </w:rPr>
      </w:pPr>
      <w:r w:rsidRPr="000907EE">
        <w:rPr>
          <w:noProof/>
        </w:rPr>
        <w:t>Algunos ejemplos de aplicaciones que usen el modelo cliente -servidor son el correo electrónico, un servideo de impresión y la Wolrd Wide Web.[definicion de wikipedia]</w:t>
      </w:r>
    </w:p>
    <w:p w14:paraId="4A91BD4A" w14:textId="215136EF" w:rsidR="00C00DFB" w:rsidRPr="000907EE" w:rsidRDefault="00C00DFB" w:rsidP="00C00DFB">
      <w:pPr>
        <w:ind w:left="576"/>
        <w:rPr>
          <w:noProof/>
        </w:rPr>
      </w:pPr>
      <w:r w:rsidRPr="000907EE">
        <w:rPr>
          <w:noProof/>
        </w:rPr>
        <w:t xml:space="preserve"> En esta arquitectura, hablando más a nuestro caso, web </w:t>
      </w:r>
    </w:p>
    <w:p w14:paraId="4083DB28" w14:textId="256C3688" w:rsidR="00391E3F" w:rsidRPr="000907EE" w:rsidRDefault="00391E3F" w:rsidP="00391E3F">
      <w:pPr>
        <w:rPr>
          <w:noProof/>
        </w:rPr>
      </w:pPr>
    </w:p>
    <w:p w14:paraId="49203E3F" w14:textId="77777777" w:rsidR="002440AD" w:rsidRPr="000907EE" w:rsidRDefault="002440AD" w:rsidP="002440AD">
      <w:pPr>
        <w:ind w:left="360"/>
        <w:rPr>
          <w:noProof/>
        </w:rPr>
      </w:pPr>
    </w:p>
    <w:p w14:paraId="5542DD85" w14:textId="77777777" w:rsidR="00EC2C87" w:rsidRPr="000907EE" w:rsidRDefault="00EC2C87" w:rsidP="00E63F2B">
      <w:pPr>
        <w:rPr>
          <w:noProof/>
        </w:rPr>
      </w:pPr>
    </w:p>
    <w:p w14:paraId="01391848" w14:textId="1582D5C3" w:rsidR="00695AAE" w:rsidRPr="000907EE" w:rsidRDefault="00695AAE" w:rsidP="00695AAE">
      <w:pPr>
        <w:pStyle w:val="Ttulo3"/>
        <w:rPr>
          <w:noProof/>
        </w:rPr>
      </w:pPr>
      <w:r w:rsidRPr="000907EE">
        <w:rPr>
          <w:noProof/>
        </w:rPr>
        <w:t xml:space="preserve"> </w:t>
      </w:r>
      <w:bookmarkStart w:id="7" w:name="_Toc128988213"/>
      <w:r w:rsidR="002440AD" w:rsidRPr="000907EE">
        <w:rPr>
          <w:noProof/>
        </w:rPr>
        <w:t>Back end</w:t>
      </w:r>
      <w:r w:rsidRPr="000907EE">
        <w:rPr>
          <w:noProof/>
        </w:rPr>
        <w:t>.</w:t>
      </w:r>
      <w:bookmarkEnd w:id="7"/>
    </w:p>
    <w:p w14:paraId="574F57A8" w14:textId="47089478" w:rsidR="002440AD" w:rsidRPr="000907EE" w:rsidRDefault="002440AD" w:rsidP="002440AD">
      <w:r w:rsidRPr="000907EE">
        <w:t>Esta es la parte del servicio web que funciona desde el servidor</w:t>
      </w:r>
      <w:r w:rsidR="00BC1E7C" w:rsidRPr="000907EE">
        <w:t xml:space="preserve">. Este último puede estar compuesto de una sola computadora o de toda </w:t>
      </w:r>
      <w:proofErr w:type="spellStart"/>
      <w:r w:rsidR="00BC1E7C" w:rsidRPr="000907EE">
        <w:t>infractuctura</w:t>
      </w:r>
      <w:proofErr w:type="spellEnd"/>
      <w:r w:rsidR="00BC1E7C" w:rsidRPr="000907EE">
        <w:t xml:space="preserve"> monstruosa, como son las grandes compañías que ofrecen este servicio (Google, posee edificios esteros a la parte de sus servidores).</w:t>
      </w:r>
    </w:p>
    <w:p w14:paraId="17B2AECB" w14:textId="5562D5E6" w:rsidR="00BC1E7C" w:rsidRDefault="00BC1E7C" w:rsidP="002440AD">
      <w:r w:rsidRPr="000907EE">
        <w:lastRenderedPageBreak/>
        <w:t>En caso de que el servidor sea una computadora, lo idea es que sea una máquina potente, con un hardware y software específico que actúa de depósito de datos y funcione como un sistema gestor de base datos o aplicaciones</w:t>
      </w:r>
      <w:r w:rsidR="00C26757">
        <w:t>.</w:t>
      </w:r>
    </w:p>
    <w:p w14:paraId="4BB4B730" w14:textId="7933F7CE" w:rsidR="00C26757" w:rsidRDefault="00C26757" w:rsidP="002440AD">
      <w:r>
        <w:t>El protocolo utilizado es el http</w:t>
      </w:r>
      <w:r w:rsidR="00F8270B">
        <w:t>, de sus siglas en inglés: “</w:t>
      </w:r>
      <w:proofErr w:type="spellStart"/>
      <w:r w:rsidR="00F8270B">
        <w:t>Hypertext</w:t>
      </w:r>
      <w:proofErr w:type="spellEnd"/>
      <w:r w:rsidR="00F8270B">
        <w:t xml:space="preserve"> Transfer </w:t>
      </w:r>
      <w:proofErr w:type="spellStart"/>
      <w:r w:rsidR="00F8270B">
        <w:t>Protocol</w:t>
      </w:r>
      <w:proofErr w:type="spellEnd"/>
      <w:r w:rsidR="00F8270B">
        <w:t>”, nos permite realizar una petición de datos y recursos, como pueden ser documentos HTML.</w:t>
      </w:r>
    </w:p>
    <w:p w14:paraId="6DBF1E8A" w14:textId="77777777" w:rsidR="00BC1E7C" w:rsidRPr="000907EE" w:rsidRDefault="00BC1E7C" w:rsidP="002440AD"/>
    <w:p w14:paraId="066527ED" w14:textId="77777777" w:rsidR="00695AAE" w:rsidRPr="000907EE" w:rsidRDefault="00695AAE" w:rsidP="00695AAE">
      <w:pPr>
        <w:pStyle w:val="Ttulo3"/>
        <w:rPr>
          <w:noProof/>
        </w:rPr>
      </w:pPr>
      <w:r w:rsidRPr="000907EE">
        <w:rPr>
          <w:noProof/>
        </w:rPr>
        <w:t xml:space="preserve"> </w:t>
      </w:r>
      <w:bookmarkStart w:id="8" w:name="_Toc128988214"/>
      <w:r w:rsidRPr="000907EE">
        <w:rPr>
          <w:noProof/>
        </w:rPr>
        <w:t>Subsección 2.</w:t>
      </w:r>
      <w:bookmarkEnd w:id="8"/>
    </w:p>
    <w:p w14:paraId="71B95130" w14:textId="77777777" w:rsidR="00695AAE" w:rsidRPr="000907EE" w:rsidRDefault="00695AAE" w:rsidP="00695AAE">
      <w:pPr>
        <w:rPr>
          <w:noProof/>
        </w:rPr>
      </w:pPr>
    </w:p>
    <w:p w14:paraId="6D6C9C92" w14:textId="77777777" w:rsidR="00695AAE" w:rsidRPr="000907EE" w:rsidRDefault="00695AAE" w:rsidP="00695AAE">
      <w:pPr>
        <w:pStyle w:val="Ttulo2"/>
        <w:rPr>
          <w:noProof/>
          <w:lang w:val="es-AR"/>
        </w:rPr>
      </w:pPr>
      <w:bookmarkStart w:id="9" w:name="_Toc128988215"/>
      <w:r w:rsidRPr="000907EE">
        <w:rPr>
          <w:noProof/>
          <w:lang w:val="es-AR"/>
        </w:rPr>
        <w:t>Sección 2.</w:t>
      </w:r>
      <w:bookmarkEnd w:id="9"/>
    </w:p>
    <w:p w14:paraId="7ABF90D6" w14:textId="77777777" w:rsidR="00695AAE" w:rsidRPr="000907EE" w:rsidRDefault="00695AAE" w:rsidP="00695AAE">
      <w:pPr>
        <w:pStyle w:val="Ttulo2"/>
        <w:rPr>
          <w:noProof/>
          <w:lang w:val="es-AR"/>
        </w:rPr>
      </w:pPr>
      <w:bookmarkStart w:id="10" w:name="_Toc128988216"/>
      <w:r w:rsidRPr="000907EE">
        <w:rPr>
          <w:noProof/>
          <w:lang w:val="es-AR"/>
        </w:rPr>
        <w:t>Sección 3.</w:t>
      </w:r>
      <w:bookmarkEnd w:id="10"/>
      <w:r w:rsidRPr="000907EE">
        <w:rPr>
          <w:noProof/>
          <w:lang w:val="es-AR"/>
        </w:rPr>
        <w:t xml:space="preserve"> </w:t>
      </w:r>
    </w:p>
    <w:p w14:paraId="22244F11" w14:textId="651EA74B" w:rsidR="00695AAE" w:rsidRPr="000907EE" w:rsidRDefault="00695AAE" w:rsidP="00695AAE">
      <w:pPr>
        <w:rPr>
          <w:noProof/>
        </w:rPr>
      </w:pPr>
    </w:p>
    <w:p w14:paraId="6404D0FE" w14:textId="27D29DEE" w:rsidR="000907EE" w:rsidRPr="000907EE" w:rsidRDefault="000907EE" w:rsidP="00695AAE">
      <w:pPr>
        <w:rPr>
          <w:noProof/>
        </w:rPr>
      </w:pPr>
    </w:p>
    <w:p w14:paraId="56017E63" w14:textId="1439A786" w:rsidR="000907EE" w:rsidRPr="000907EE" w:rsidRDefault="000907EE" w:rsidP="000907EE">
      <w:pPr>
        <w:pStyle w:val="Ttulo1"/>
        <w:rPr>
          <w:noProof/>
          <w:lang w:val="es-AR"/>
        </w:rPr>
      </w:pPr>
      <w:bookmarkStart w:id="11" w:name="_Toc128988217"/>
      <w:r w:rsidRPr="000907EE">
        <w:rPr>
          <w:noProof/>
          <w:lang w:val="es-AR"/>
        </w:rPr>
        <w:lastRenderedPageBreak/>
        <w:t>Capitulo 3: Redes neuronales</w:t>
      </w:r>
      <w:bookmarkEnd w:id="11"/>
      <w:r w:rsidRPr="000907EE">
        <w:rPr>
          <w:noProof/>
          <w:lang w:val="es-AR"/>
        </w:rPr>
        <w:t xml:space="preserve"> </w:t>
      </w:r>
    </w:p>
    <w:p w14:paraId="02DC709D" w14:textId="5DD8DB99" w:rsidR="000907EE" w:rsidRPr="000907EE" w:rsidRDefault="000907EE" w:rsidP="000907EE"/>
    <w:p w14:paraId="636D6EFF" w14:textId="76100AA6" w:rsidR="000907EE" w:rsidRPr="000907EE" w:rsidRDefault="000907EE" w:rsidP="000907EE"/>
    <w:p w14:paraId="60757026" w14:textId="08D007BE" w:rsidR="000907EE" w:rsidRDefault="000907EE" w:rsidP="000907EE">
      <w:pPr>
        <w:pStyle w:val="Ttulo1"/>
        <w:rPr>
          <w:lang w:val="es-AR"/>
        </w:rPr>
      </w:pPr>
      <w:r w:rsidRPr="000907EE">
        <w:rPr>
          <w:lang w:val="es-AR"/>
        </w:rPr>
        <w:lastRenderedPageBreak/>
        <w:t>Capítulo 4: Herramientas usadas</w:t>
      </w:r>
    </w:p>
    <w:p w14:paraId="2FC5C24A" w14:textId="50BB688C" w:rsidR="000907EE" w:rsidRDefault="000907EE" w:rsidP="000907EE"/>
    <w:p w14:paraId="40A6B0A1" w14:textId="3B39ED7D" w:rsidR="000907EE" w:rsidRDefault="000907EE" w:rsidP="000907EE">
      <w:pPr>
        <w:pStyle w:val="Ttulo1"/>
        <w:rPr>
          <w:lang w:val="es-AR"/>
        </w:rPr>
      </w:pPr>
      <w:r w:rsidRPr="000907EE">
        <w:rPr>
          <w:lang w:val="es-AR"/>
        </w:rPr>
        <w:lastRenderedPageBreak/>
        <w:t>Capítulo 5: Proyecto en funcionamiento</w:t>
      </w:r>
    </w:p>
    <w:p w14:paraId="3858AA94" w14:textId="3C94C542" w:rsidR="000907EE" w:rsidRDefault="000907EE" w:rsidP="000907EE"/>
    <w:p w14:paraId="3260587C" w14:textId="0501A6E8" w:rsidR="000907EE" w:rsidRPr="008B17F7" w:rsidRDefault="008B17F7" w:rsidP="008B17F7">
      <w:pPr>
        <w:pStyle w:val="Ttulo1"/>
        <w:rPr>
          <w:lang w:val="es-AR"/>
        </w:rPr>
      </w:pPr>
      <w:r w:rsidRPr="008B17F7">
        <w:rPr>
          <w:lang w:val="es-AR"/>
        </w:rPr>
        <w:lastRenderedPageBreak/>
        <w:t>Capítulo</w:t>
      </w:r>
      <w:r w:rsidR="000907EE" w:rsidRPr="008B17F7">
        <w:rPr>
          <w:lang w:val="es-AR"/>
        </w:rPr>
        <w:t xml:space="preserve"> 6: </w:t>
      </w:r>
      <w:r w:rsidRPr="008B17F7">
        <w:rPr>
          <w:lang w:val="es-AR"/>
        </w:rPr>
        <w:t xml:space="preserve">Conclusiones </w:t>
      </w:r>
    </w:p>
    <w:p w14:paraId="65CFBFE7" w14:textId="6E01E744" w:rsidR="000907EE" w:rsidRPr="000907EE" w:rsidRDefault="000907EE" w:rsidP="000907EE"/>
    <w:p w14:paraId="5A12208D" w14:textId="77777777" w:rsidR="000907EE" w:rsidRPr="000907EE" w:rsidRDefault="000907EE" w:rsidP="000907EE"/>
    <w:p w14:paraId="65F9F340" w14:textId="77777777" w:rsidR="00695AAE" w:rsidRPr="00756A01" w:rsidRDefault="00E63F2B" w:rsidP="00E63F2B">
      <w:pPr>
        <w:pStyle w:val="Ttulo1"/>
        <w:rPr>
          <w:noProof/>
          <w:lang w:val="es-AR"/>
        </w:rPr>
      </w:pPr>
      <w:bookmarkStart w:id="12" w:name="_Toc128988218"/>
      <w:r w:rsidRPr="00756A01">
        <w:rPr>
          <w:noProof/>
          <w:lang w:val="es-AR"/>
        </w:rPr>
        <w:lastRenderedPageBreak/>
        <w:t>Bibliografía</w:t>
      </w:r>
      <w:bookmarkEnd w:id="12"/>
    </w:p>
    <w:p w14:paraId="40F5C14E" w14:textId="77777777" w:rsidR="00E63F2B" w:rsidRPr="00756A01" w:rsidRDefault="00E63F2B" w:rsidP="00E63F2B">
      <w:pPr>
        <w:rPr>
          <w:noProof/>
        </w:rPr>
      </w:pPr>
    </w:p>
    <w:p w14:paraId="2F05AC1F" w14:textId="77777777" w:rsidR="00E63F2B" w:rsidRPr="00756A01" w:rsidRDefault="00E63F2B" w:rsidP="00E63F2B">
      <w:pPr>
        <w:pStyle w:val="Bibliografa1"/>
        <w:rPr>
          <w:noProof/>
          <w:lang w:val="es-AR"/>
        </w:rPr>
      </w:pPr>
      <w:bookmarkStart w:id="13" w:name="_Ref194811947"/>
      <w:r w:rsidRPr="00756A01">
        <w:rPr>
          <w:noProof/>
          <w:lang w:val="es-AR"/>
        </w:rPr>
        <w:t>Autores: Título. Editorial, lugar, año.</w:t>
      </w:r>
      <w:bookmarkEnd w:id="13"/>
    </w:p>
    <w:p w14:paraId="07A8F27D" w14:textId="77777777" w:rsidR="00E63F2B" w:rsidRPr="00756A01" w:rsidRDefault="00E63F2B" w:rsidP="00E63F2B"/>
    <w:sectPr w:rsidR="00E63F2B" w:rsidRPr="00756A01" w:rsidSect="004916F4">
      <w:headerReference w:type="default" r:id="rId10"/>
      <w:footerReference w:type="default" r:id="rId11"/>
      <w:pgSz w:w="11907" w:h="16840" w:code="9"/>
      <w:pgMar w:top="1701" w:right="1134"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C4B5E" w14:textId="77777777" w:rsidR="002A61EF" w:rsidRDefault="002A61EF">
      <w:r>
        <w:separator/>
      </w:r>
    </w:p>
  </w:endnote>
  <w:endnote w:type="continuationSeparator" w:id="0">
    <w:p w14:paraId="075C2DB0" w14:textId="77777777" w:rsidR="002A61EF" w:rsidRDefault="002A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33C4" w14:textId="7A9140BF" w:rsidR="00D55CEC" w:rsidRPr="00D55CEC" w:rsidRDefault="00D55CEC">
    <w:pPr>
      <w:pStyle w:val="Piedepgina"/>
      <w:rPr>
        <w:sz w:val="20"/>
      </w:rPr>
    </w:pPr>
    <w:r w:rsidRPr="00D55CEC">
      <w:rPr>
        <w:sz w:val="20"/>
      </w:rPr>
      <w:t xml:space="preserve">Autor: </w:t>
    </w:r>
    <w:r>
      <w:rPr>
        <w:sz w:val="20"/>
      </w:rPr>
      <w:t xml:space="preserve"> XXXX-XXXX</w:t>
    </w:r>
    <w:r>
      <w:rPr>
        <w:sz w:val="20"/>
      </w:rPr>
      <w:tab/>
    </w:r>
    <w:r>
      <w:rPr>
        <w:sz w:val="20"/>
      </w:rPr>
      <w:tab/>
    </w:r>
    <w:r>
      <w:rPr>
        <w:rStyle w:val="Nmerodepgina"/>
      </w:rPr>
      <w:fldChar w:fldCharType="begin"/>
    </w:r>
    <w:r>
      <w:rPr>
        <w:rStyle w:val="Nmerodepgina"/>
      </w:rPr>
      <w:instrText xml:space="preserve"> PAGE </w:instrText>
    </w:r>
    <w:r>
      <w:rPr>
        <w:rStyle w:val="Nmerodepgina"/>
      </w:rPr>
      <w:fldChar w:fldCharType="separate"/>
    </w:r>
    <w:r w:rsidR="00010153">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6C936" w14:textId="77777777" w:rsidR="002A61EF" w:rsidRDefault="002A61EF">
      <w:r>
        <w:separator/>
      </w:r>
    </w:p>
  </w:footnote>
  <w:footnote w:type="continuationSeparator" w:id="0">
    <w:p w14:paraId="01DFFD9D" w14:textId="77777777" w:rsidR="002A61EF" w:rsidRDefault="002A6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8F31" w14:textId="63662D12" w:rsidR="00AC10D5" w:rsidRPr="00AC10D5" w:rsidRDefault="00AC10D5">
    <w:pPr>
      <w:pStyle w:val="Encabezado"/>
      <w:rPr>
        <w:sz w:val="20"/>
      </w:rPr>
    </w:pPr>
    <w:r w:rsidRPr="00AC10D5">
      <w:rPr>
        <w:sz w:val="20"/>
      </w:rPr>
      <w:t xml:space="preserve">Nombre del </w:t>
    </w:r>
    <w:proofErr w:type="spellStart"/>
    <w:r w:rsidRPr="00AC10D5">
      <w:rPr>
        <w:sz w:val="20"/>
      </w:rPr>
      <w:t>T.Final</w:t>
    </w:r>
    <w:proofErr w:type="spellEnd"/>
    <w:r w:rsidRPr="00AC10D5">
      <w:rPr>
        <w:sz w:val="20"/>
      </w:rPr>
      <w:tab/>
    </w:r>
    <w:r w:rsidRPr="00AC10D5">
      <w:rPr>
        <w:sz w:val="20"/>
      </w:rPr>
      <w:tab/>
    </w:r>
    <w:r w:rsidR="00C76382">
      <w:rPr>
        <w:sz w:val="20"/>
      </w:rPr>
      <w:t>Electrónica</w:t>
    </w:r>
    <w:r w:rsidRPr="00AC10D5">
      <w:rPr>
        <w:sz w:val="20"/>
      </w:rPr>
      <w:t>-UNSJ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808"/>
    <w:multiLevelType w:val="multilevel"/>
    <w:tmpl w:val="585C14BA"/>
    <w:lvl w:ilvl="0">
      <w:start w:val="1"/>
      <w:numFmt w:val="decimal"/>
      <w:pStyle w:val="Titulo1Captulo"/>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1" w15:restartNumberingAfterBreak="0">
    <w:nsid w:val="103A318F"/>
    <w:multiLevelType w:val="multilevel"/>
    <w:tmpl w:val="C9F2EF9E"/>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1FC2F1E"/>
    <w:multiLevelType w:val="multilevel"/>
    <w:tmpl w:val="08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4C13FAA"/>
    <w:multiLevelType w:val="hybridMultilevel"/>
    <w:tmpl w:val="CCE03384"/>
    <w:lvl w:ilvl="0" w:tplc="70D662EE">
      <w:numFmt w:val="bullet"/>
      <w:lvlText w:val="-"/>
      <w:lvlJc w:val="left"/>
      <w:pPr>
        <w:ind w:left="936" w:hanging="360"/>
      </w:pPr>
      <w:rPr>
        <w:rFonts w:ascii="Times New Roman" w:eastAsia="Times New Roman" w:hAnsi="Times New Roman" w:cs="Times New Roman" w:hint="default"/>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4" w15:restartNumberingAfterBreak="0">
    <w:nsid w:val="3B707770"/>
    <w:multiLevelType w:val="hybridMultilevel"/>
    <w:tmpl w:val="9BAA39C8"/>
    <w:lvl w:ilvl="0" w:tplc="66FAF8D4">
      <w:start w:val="1"/>
      <w:numFmt w:val="decimal"/>
      <w:pStyle w:val="Bibliografa1"/>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15:restartNumberingAfterBreak="0">
    <w:nsid w:val="53AD6747"/>
    <w:multiLevelType w:val="multilevel"/>
    <w:tmpl w:val="9190DAA0"/>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abstractNum w:abstractNumId="6" w15:restartNumberingAfterBreak="0">
    <w:nsid w:val="63161F31"/>
    <w:multiLevelType w:val="multilevel"/>
    <w:tmpl w:val="F5A698F0"/>
    <w:lvl w:ilvl="0">
      <w:start w:val="1"/>
      <w:numFmt w:val="decimal"/>
      <w:lvlText w:val="Capítulo %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55D4E22"/>
    <w:multiLevelType w:val="hybridMultilevel"/>
    <w:tmpl w:val="E160B418"/>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93D61F6"/>
    <w:multiLevelType w:val="multilevel"/>
    <w:tmpl w:val="F03A94B4"/>
    <w:lvl w:ilvl="0">
      <w:start w:val="1"/>
      <w:numFmt w:val="decimal"/>
      <w:lvlText w:val="Capítulo %1:"/>
      <w:lvlJc w:val="left"/>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431"/>
        </w:tabs>
        <w:ind w:left="431" w:hanging="431"/>
      </w:pPr>
      <w:rPr>
        <w:rFonts w:hint="default"/>
      </w:rPr>
    </w:lvl>
  </w:abstractNum>
  <w:num w:numId="1" w16cid:durableId="322508414">
    <w:abstractNumId w:val="0"/>
  </w:num>
  <w:num w:numId="2" w16cid:durableId="163085557">
    <w:abstractNumId w:val="2"/>
  </w:num>
  <w:num w:numId="3" w16cid:durableId="115804160">
    <w:abstractNumId w:val="6"/>
  </w:num>
  <w:num w:numId="4" w16cid:durableId="224141967">
    <w:abstractNumId w:val="1"/>
  </w:num>
  <w:num w:numId="5" w16cid:durableId="226108484">
    <w:abstractNumId w:val="8"/>
  </w:num>
  <w:num w:numId="6" w16cid:durableId="205221902">
    <w:abstractNumId w:val="5"/>
  </w:num>
  <w:num w:numId="7" w16cid:durableId="204877697">
    <w:abstractNumId w:val="4"/>
  </w:num>
  <w:num w:numId="8" w16cid:durableId="90668546">
    <w:abstractNumId w:val="7"/>
  </w:num>
  <w:num w:numId="9" w16cid:durableId="610237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F4"/>
    <w:rsid w:val="00010153"/>
    <w:rsid w:val="0003147D"/>
    <w:rsid w:val="000720F5"/>
    <w:rsid w:val="000907EE"/>
    <w:rsid w:val="000C264B"/>
    <w:rsid w:val="000F56F9"/>
    <w:rsid w:val="00106CB5"/>
    <w:rsid w:val="00147F41"/>
    <w:rsid w:val="00153B16"/>
    <w:rsid w:val="002440AD"/>
    <w:rsid w:val="002A2724"/>
    <w:rsid w:val="002A61EF"/>
    <w:rsid w:val="00345767"/>
    <w:rsid w:val="0035142B"/>
    <w:rsid w:val="00391E3F"/>
    <w:rsid w:val="00421ABA"/>
    <w:rsid w:val="00437D60"/>
    <w:rsid w:val="0045563B"/>
    <w:rsid w:val="004916F4"/>
    <w:rsid w:val="004A61A1"/>
    <w:rsid w:val="004C24C4"/>
    <w:rsid w:val="00560C33"/>
    <w:rsid w:val="005B614B"/>
    <w:rsid w:val="00666FAB"/>
    <w:rsid w:val="00683651"/>
    <w:rsid w:val="00695AAE"/>
    <w:rsid w:val="00756A01"/>
    <w:rsid w:val="007943FD"/>
    <w:rsid w:val="007C0FAA"/>
    <w:rsid w:val="007C4919"/>
    <w:rsid w:val="007E41E5"/>
    <w:rsid w:val="008162A5"/>
    <w:rsid w:val="008918BA"/>
    <w:rsid w:val="008B17F7"/>
    <w:rsid w:val="008B3EA5"/>
    <w:rsid w:val="00983042"/>
    <w:rsid w:val="00A8150F"/>
    <w:rsid w:val="00AC10D5"/>
    <w:rsid w:val="00AF726D"/>
    <w:rsid w:val="00AF7FEF"/>
    <w:rsid w:val="00BC1E7C"/>
    <w:rsid w:val="00BC3DF2"/>
    <w:rsid w:val="00C00DFB"/>
    <w:rsid w:val="00C23849"/>
    <w:rsid w:val="00C26757"/>
    <w:rsid w:val="00C76382"/>
    <w:rsid w:val="00CD6034"/>
    <w:rsid w:val="00D11120"/>
    <w:rsid w:val="00D55CEC"/>
    <w:rsid w:val="00DB04EA"/>
    <w:rsid w:val="00E50B8F"/>
    <w:rsid w:val="00E63F2B"/>
    <w:rsid w:val="00EC2C87"/>
    <w:rsid w:val="00F04D67"/>
    <w:rsid w:val="00F8270B"/>
    <w:rsid w:val="00FC6183"/>
    <w:rsid w:val="00FE3A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0859F"/>
  <w15:chartTrackingRefBased/>
  <w15:docId w15:val="{D6C8EF3D-21CE-436D-8C46-91DC1144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AE"/>
    <w:pPr>
      <w:jc w:val="both"/>
    </w:pPr>
    <w:rPr>
      <w:sz w:val="22"/>
      <w:lang w:eastAsia="es-MX"/>
    </w:rPr>
  </w:style>
  <w:style w:type="paragraph" w:styleId="Ttulo1">
    <w:name w:val="heading 1"/>
    <w:basedOn w:val="Normal"/>
    <w:next w:val="Normal"/>
    <w:qFormat/>
    <w:rsid w:val="00147F41"/>
    <w:pPr>
      <w:keepNext/>
      <w:pageBreakBefore/>
      <w:widowControl w:val="0"/>
      <w:outlineLvl w:val="0"/>
    </w:pPr>
    <w:rPr>
      <w:rFonts w:ascii="Arial" w:hAnsi="Arial"/>
      <w:b/>
      <w:sz w:val="40"/>
      <w:lang w:val="en-US"/>
    </w:rPr>
  </w:style>
  <w:style w:type="paragraph" w:styleId="Ttulo2">
    <w:name w:val="heading 2"/>
    <w:basedOn w:val="Normal"/>
    <w:next w:val="Normal"/>
    <w:link w:val="Ttulo2Car"/>
    <w:qFormat/>
    <w:rsid w:val="000720F5"/>
    <w:pPr>
      <w:keepNext/>
      <w:numPr>
        <w:ilvl w:val="1"/>
        <w:numId w:val="1"/>
      </w:numPr>
      <w:outlineLvl w:val="1"/>
    </w:pPr>
    <w:rPr>
      <w:rFonts w:ascii="Arial" w:hAnsi="Arial"/>
      <w:sz w:val="36"/>
      <w:lang w:val="en-US"/>
    </w:rPr>
  </w:style>
  <w:style w:type="paragraph" w:styleId="Ttulo3">
    <w:name w:val="heading 3"/>
    <w:basedOn w:val="Normal"/>
    <w:next w:val="Normal"/>
    <w:qFormat/>
    <w:rsid w:val="000720F5"/>
    <w:pPr>
      <w:keepNext/>
      <w:numPr>
        <w:ilvl w:val="2"/>
        <w:numId w:val="1"/>
      </w:numPr>
      <w:outlineLvl w:val="2"/>
    </w:pPr>
    <w:rPr>
      <w:rFonts w:ascii="Arial" w:hAnsi="Arial"/>
      <w:b/>
      <w:sz w:val="32"/>
    </w:rPr>
  </w:style>
  <w:style w:type="paragraph" w:styleId="Ttulo4">
    <w:name w:val="heading 4"/>
    <w:basedOn w:val="Normal"/>
    <w:next w:val="Normal"/>
    <w:qFormat/>
    <w:rsid w:val="000720F5"/>
    <w:pPr>
      <w:keepNext/>
      <w:numPr>
        <w:ilvl w:val="3"/>
        <w:numId w:val="1"/>
      </w:numPr>
      <w:outlineLvl w:val="3"/>
    </w:pPr>
    <w:rPr>
      <w:rFonts w:ascii="Arial" w:hAnsi="Arial"/>
      <w:sz w:val="28"/>
    </w:rPr>
  </w:style>
  <w:style w:type="paragraph" w:styleId="Ttulo5">
    <w:name w:val="heading 5"/>
    <w:basedOn w:val="Normal"/>
    <w:next w:val="Normal"/>
    <w:qFormat/>
    <w:rsid w:val="000720F5"/>
    <w:pPr>
      <w:keepNext/>
      <w:numPr>
        <w:ilvl w:val="4"/>
        <w:numId w:val="1"/>
      </w:numPr>
      <w:outlineLvl w:val="4"/>
    </w:pPr>
    <w:rPr>
      <w:rFonts w:ascii="Arial" w:hAnsi="Arial"/>
      <w:b/>
    </w:rPr>
  </w:style>
  <w:style w:type="paragraph" w:styleId="Ttulo6">
    <w:name w:val="heading 6"/>
    <w:basedOn w:val="Normal"/>
    <w:next w:val="Normal"/>
    <w:qFormat/>
    <w:rsid w:val="00147F41"/>
    <w:pPr>
      <w:numPr>
        <w:ilvl w:val="5"/>
        <w:numId w:val="1"/>
      </w:numPr>
      <w:spacing w:before="240" w:after="60"/>
      <w:outlineLvl w:val="5"/>
    </w:pPr>
    <w:rPr>
      <w:b/>
      <w:bCs/>
      <w:szCs w:val="22"/>
    </w:rPr>
  </w:style>
  <w:style w:type="paragraph" w:styleId="Ttulo7">
    <w:name w:val="heading 7"/>
    <w:basedOn w:val="Normal"/>
    <w:next w:val="Normal"/>
    <w:qFormat/>
    <w:rsid w:val="00147F41"/>
    <w:pPr>
      <w:numPr>
        <w:ilvl w:val="6"/>
        <w:numId w:val="1"/>
      </w:numPr>
      <w:spacing w:before="240" w:after="60"/>
      <w:outlineLvl w:val="6"/>
    </w:pPr>
    <w:rPr>
      <w:sz w:val="24"/>
      <w:szCs w:val="24"/>
    </w:rPr>
  </w:style>
  <w:style w:type="paragraph" w:styleId="Ttulo8">
    <w:name w:val="heading 8"/>
    <w:basedOn w:val="Normal"/>
    <w:next w:val="Normal"/>
    <w:qFormat/>
    <w:rsid w:val="00147F41"/>
    <w:pPr>
      <w:numPr>
        <w:ilvl w:val="7"/>
        <w:numId w:val="1"/>
      </w:numPr>
      <w:spacing w:before="240" w:after="60"/>
      <w:outlineLvl w:val="7"/>
    </w:pPr>
    <w:rPr>
      <w:i/>
      <w:iCs/>
      <w:sz w:val="24"/>
      <w:szCs w:val="24"/>
    </w:rPr>
  </w:style>
  <w:style w:type="paragraph" w:styleId="Ttulo9">
    <w:name w:val="heading 9"/>
    <w:basedOn w:val="Normal"/>
    <w:next w:val="Normal"/>
    <w:qFormat/>
    <w:rsid w:val="00147F41"/>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53B16"/>
    <w:pPr>
      <w:tabs>
        <w:tab w:val="center" w:pos="4419"/>
        <w:tab w:val="right" w:pos="8838"/>
      </w:tabs>
    </w:pPr>
  </w:style>
  <w:style w:type="paragraph" w:styleId="TDC1">
    <w:name w:val="toc 1"/>
    <w:basedOn w:val="Normal"/>
    <w:next w:val="Normal"/>
    <w:autoRedefine/>
    <w:uiPriority w:val="39"/>
    <w:rsid w:val="00F04D67"/>
    <w:pPr>
      <w:spacing w:before="120" w:after="120"/>
    </w:pPr>
    <w:rPr>
      <w:b/>
      <w:bCs/>
      <w:caps/>
    </w:rPr>
  </w:style>
  <w:style w:type="paragraph" w:styleId="TDC2">
    <w:name w:val="toc 2"/>
    <w:basedOn w:val="Normal"/>
    <w:next w:val="Normal"/>
    <w:autoRedefine/>
    <w:uiPriority w:val="39"/>
    <w:rsid w:val="00F04D67"/>
    <w:pPr>
      <w:ind w:left="200"/>
    </w:pPr>
    <w:rPr>
      <w:smallCaps/>
    </w:rPr>
  </w:style>
  <w:style w:type="paragraph" w:styleId="TDC3">
    <w:name w:val="toc 3"/>
    <w:basedOn w:val="Normal"/>
    <w:next w:val="Normal"/>
    <w:autoRedefine/>
    <w:uiPriority w:val="39"/>
    <w:rsid w:val="00F04D67"/>
    <w:pPr>
      <w:ind w:left="400"/>
    </w:pPr>
    <w:rPr>
      <w:i/>
      <w:iCs/>
    </w:rPr>
  </w:style>
  <w:style w:type="paragraph" w:styleId="TDC4">
    <w:name w:val="toc 4"/>
    <w:basedOn w:val="Normal"/>
    <w:next w:val="Normal"/>
    <w:autoRedefine/>
    <w:semiHidden/>
    <w:rsid w:val="00F04D67"/>
    <w:pPr>
      <w:ind w:left="600"/>
    </w:pPr>
    <w:rPr>
      <w:sz w:val="18"/>
      <w:szCs w:val="18"/>
    </w:rPr>
  </w:style>
  <w:style w:type="paragraph" w:styleId="TDC5">
    <w:name w:val="toc 5"/>
    <w:basedOn w:val="Normal"/>
    <w:next w:val="Normal"/>
    <w:autoRedefine/>
    <w:semiHidden/>
    <w:rsid w:val="00F04D67"/>
    <w:pPr>
      <w:ind w:left="800"/>
    </w:pPr>
    <w:rPr>
      <w:sz w:val="18"/>
      <w:szCs w:val="18"/>
    </w:rPr>
  </w:style>
  <w:style w:type="paragraph" w:styleId="TDC6">
    <w:name w:val="toc 6"/>
    <w:basedOn w:val="Normal"/>
    <w:next w:val="Normal"/>
    <w:autoRedefine/>
    <w:semiHidden/>
    <w:rsid w:val="00F04D67"/>
    <w:pPr>
      <w:ind w:left="1000"/>
    </w:pPr>
    <w:rPr>
      <w:sz w:val="18"/>
      <w:szCs w:val="18"/>
    </w:rPr>
  </w:style>
  <w:style w:type="paragraph" w:styleId="TDC7">
    <w:name w:val="toc 7"/>
    <w:basedOn w:val="Normal"/>
    <w:next w:val="Normal"/>
    <w:autoRedefine/>
    <w:semiHidden/>
    <w:rsid w:val="00F04D67"/>
    <w:pPr>
      <w:ind w:left="1200"/>
    </w:pPr>
    <w:rPr>
      <w:sz w:val="18"/>
      <w:szCs w:val="18"/>
    </w:rPr>
  </w:style>
  <w:style w:type="paragraph" w:styleId="TDC8">
    <w:name w:val="toc 8"/>
    <w:basedOn w:val="Normal"/>
    <w:next w:val="Normal"/>
    <w:autoRedefine/>
    <w:semiHidden/>
    <w:rsid w:val="00F04D67"/>
    <w:pPr>
      <w:ind w:left="1400"/>
    </w:pPr>
    <w:rPr>
      <w:sz w:val="18"/>
      <w:szCs w:val="18"/>
    </w:rPr>
  </w:style>
  <w:style w:type="paragraph" w:styleId="TDC9">
    <w:name w:val="toc 9"/>
    <w:basedOn w:val="Normal"/>
    <w:next w:val="Normal"/>
    <w:autoRedefine/>
    <w:semiHidden/>
    <w:rsid w:val="00F04D67"/>
    <w:pPr>
      <w:ind w:left="1600"/>
    </w:pPr>
    <w:rPr>
      <w:sz w:val="18"/>
      <w:szCs w:val="18"/>
    </w:rPr>
  </w:style>
  <w:style w:type="character" w:styleId="Hipervnculo">
    <w:name w:val="Hyperlink"/>
    <w:basedOn w:val="Fuentedeprrafopredeter"/>
    <w:uiPriority w:val="99"/>
    <w:rsid w:val="00F04D67"/>
    <w:rPr>
      <w:color w:val="0000FF"/>
      <w:u w:val="single"/>
    </w:rPr>
  </w:style>
  <w:style w:type="paragraph" w:customStyle="1" w:styleId="Titulo1Captulo">
    <w:name w:val="Titulo 1 Capítulo"/>
    <w:basedOn w:val="Ttulo1"/>
    <w:next w:val="Normal"/>
    <w:rsid w:val="00F04D67"/>
    <w:pPr>
      <w:numPr>
        <w:numId w:val="1"/>
      </w:numPr>
    </w:pPr>
  </w:style>
  <w:style w:type="paragraph" w:styleId="Piedepgina">
    <w:name w:val="footer"/>
    <w:basedOn w:val="Normal"/>
    <w:rsid w:val="00153B16"/>
    <w:pPr>
      <w:tabs>
        <w:tab w:val="center" w:pos="4419"/>
        <w:tab w:val="right" w:pos="8838"/>
      </w:tabs>
    </w:pPr>
  </w:style>
  <w:style w:type="character" w:styleId="Nmerodepgina">
    <w:name w:val="page number"/>
    <w:basedOn w:val="Fuentedeprrafopredeter"/>
    <w:rsid w:val="00D55CEC"/>
  </w:style>
  <w:style w:type="paragraph" w:customStyle="1" w:styleId="Bibliografa1">
    <w:name w:val="Bibliografía1"/>
    <w:basedOn w:val="Normal"/>
    <w:rsid w:val="00E63F2B"/>
    <w:pPr>
      <w:numPr>
        <w:numId w:val="7"/>
      </w:numPr>
      <w:tabs>
        <w:tab w:val="clear" w:pos="720"/>
      </w:tabs>
      <w:ind w:left="360"/>
    </w:pPr>
    <w:rPr>
      <w:lang w:val="en-US"/>
    </w:rPr>
  </w:style>
  <w:style w:type="paragraph" w:styleId="Descripcin">
    <w:name w:val="caption"/>
    <w:basedOn w:val="Normal"/>
    <w:next w:val="Normal"/>
    <w:qFormat/>
    <w:rsid w:val="00EC2C87"/>
    <w:pPr>
      <w:spacing w:before="120" w:after="120"/>
    </w:pPr>
    <w:rPr>
      <w:b/>
      <w:bCs/>
      <w:sz w:val="20"/>
    </w:rPr>
  </w:style>
  <w:style w:type="paragraph" w:styleId="Prrafodelista">
    <w:name w:val="List Paragraph"/>
    <w:basedOn w:val="Normal"/>
    <w:uiPriority w:val="34"/>
    <w:qFormat/>
    <w:rsid w:val="00BC3DF2"/>
    <w:pPr>
      <w:ind w:left="720"/>
      <w:contextualSpacing/>
    </w:pPr>
  </w:style>
  <w:style w:type="character" w:customStyle="1" w:styleId="Ttulo2Car">
    <w:name w:val="Título 2 Car"/>
    <w:basedOn w:val="Fuentedeprrafopredeter"/>
    <w:link w:val="Ttulo2"/>
    <w:rsid w:val="00683651"/>
    <w:rPr>
      <w:rFonts w:ascii="Arial" w:hAnsi="Arial"/>
      <w:sz w:val="36"/>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3521D-CD05-4C1A-8F38-023035D3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11</Pages>
  <Words>1736</Words>
  <Characters>9552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lpstr>
    </vt:vector>
  </TitlesOfParts>
  <Company>INAUT</Company>
  <LinksUpToDate>false</LinksUpToDate>
  <CharactersWithSpaces>11266</CharactersWithSpaces>
  <SharedDoc>false</SharedDoc>
  <HLinks>
    <vt:vector size="42" baseType="variant">
      <vt:variant>
        <vt:i4>1048629</vt:i4>
      </vt:variant>
      <vt:variant>
        <vt:i4>38</vt:i4>
      </vt:variant>
      <vt:variant>
        <vt:i4>0</vt:i4>
      </vt:variant>
      <vt:variant>
        <vt:i4>5</vt:i4>
      </vt:variant>
      <vt:variant>
        <vt:lpwstr/>
      </vt:variant>
      <vt:variant>
        <vt:lpwstr>_Toc194805032</vt:lpwstr>
      </vt:variant>
      <vt:variant>
        <vt:i4>1048629</vt:i4>
      </vt:variant>
      <vt:variant>
        <vt:i4>32</vt:i4>
      </vt:variant>
      <vt:variant>
        <vt:i4>0</vt:i4>
      </vt:variant>
      <vt:variant>
        <vt:i4>5</vt:i4>
      </vt:variant>
      <vt:variant>
        <vt:lpwstr/>
      </vt:variant>
      <vt:variant>
        <vt:lpwstr>_Toc194805031</vt:lpwstr>
      </vt:variant>
      <vt:variant>
        <vt:i4>1048629</vt:i4>
      </vt:variant>
      <vt:variant>
        <vt:i4>26</vt:i4>
      </vt:variant>
      <vt:variant>
        <vt:i4>0</vt:i4>
      </vt:variant>
      <vt:variant>
        <vt:i4>5</vt:i4>
      </vt:variant>
      <vt:variant>
        <vt:lpwstr/>
      </vt:variant>
      <vt:variant>
        <vt:lpwstr>_Toc194805030</vt:lpwstr>
      </vt:variant>
      <vt:variant>
        <vt:i4>1114165</vt:i4>
      </vt:variant>
      <vt:variant>
        <vt:i4>20</vt:i4>
      </vt:variant>
      <vt:variant>
        <vt:i4>0</vt:i4>
      </vt:variant>
      <vt:variant>
        <vt:i4>5</vt:i4>
      </vt:variant>
      <vt:variant>
        <vt:lpwstr/>
      </vt:variant>
      <vt:variant>
        <vt:lpwstr>_Toc194805029</vt:lpwstr>
      </vt:variant>
      <vt:variant>
        <vt:i4>1114165</vt:i4>
      </vt:variant>
      <vt:variant>
        <vt:i4>14</vt:i4>
      </vt:variant>
      <vt:variant>
        <vt:i4>0</vt:i4>
      </vt:variant>
      <vt:variant>
        <vt:i4>5</vt:i4>
      </vt:variant>
      <vt:variant>
        <vt:lpwstr/>
      </vt:variant>
      <vt:variant>
        <vt:lpwstr>_Toc194805028</vt:lpwstr>
      </vt:variant>
      <vt:variant>
        <vt:i4>1114165</vt:i4>
      </vt:variant>
      <vt:variant>
        <vt:i4>8</vt:i4>
      </vt:variant>
      <vt:variant>
        <vt:i4>0</vt:i4>
      </vt:variant>
      <vt:variant>
        <vt:i4>5</vt:i4>
      </vt:variant>
      <vt:variant>
        <vt:lpwstr/>
      </vt:variant>
      <vt:variant>
        <vt:lpwstr>_Toc194805027</vt:lpwstr>
      </vt:variant>
      <vt:variant>
        <vt:i4>1114165</vt:i4>
      </vt:variant>
      <vt:variant>
        <vt:i4>2</vt:i4>
      </vt:variant>
      <vt:variant>
        <vt:i4>0</vt:i4>
      </vt:variant>
      <vt:variant>
        <vt:i4>5</vt:i4>
      </vt:variant>
      <vt:variant>
        <vt:lpwstr/>
      </vt:variant>
      <vt:variant>
        <vt:lpwstr>_Toc194805026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Claudio</dc:creator>
  <cp:keywords/>
  <dc:description/>
  <cp:lastModifiedBy>Vladimir</cp:lastModifiedBy>
  <cp:revision>9</cp:revision>
  <cp:lastPrinted>2000-12-05T04:19:00Z</cp:lastPrinted>
  <dcterms:created xsi:type="dcterms:W3CDTF">2022-07-25T15:35:00Z</dcterms:created>
  <dcterms:modified xsi:type="dcterms:W3CDTF">2023-03-06T13:03:00Z</dcterms:modified>
</cp:coreProperties>
</file>